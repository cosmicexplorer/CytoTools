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73E7E" w14:textId="77777777" w:rsidR="00A11B75" w:rsidRDefault="00A11B75" w:rsidP="00780D75">
      <w:pPr>
        <w:spacing w:line="480" w:lineRule="auto"/>
        <w:jc w:val="both"/>
        <w:rPr>
          <w:rFonts w:ascii="Arial" w:hAnsi="Arial" w:cs="Arial"/>
          <w:b/>
        </w:rPr>
      </w:pPr>
    </w:p>
    <w:p w14:paraId="199F47CB" w14:textId="77777777" w:rsidR="00780D75" w:rsidRDefault="00780D75" w:rsidP="00780D75">
      <w:pPr>
        <w:spacing w:line="480" w:lineRule="auto"/>
        <w:jc w:val="both"/>
        <w:rPr>
          <w:rFonts w:ascii="Arial" w:hAnsi="Arial" w:cs="Arial"/>
          <w:b/>
        </w:rPr>
      </w:pPr>
      <w:r w:rsidRPr="00780D75">
        <w:rPr>
          <w:rFonts w:ascii="Arial" w:hAnsi="Arial" w:cs="Arial"/>
          <w:b/>
        </w:rPr>
        <w:t>Improving the accuracy of automated human cell classification in single cell mass cytometry</w:t>
      </w:r>
    </w:p>
    <w:p w14:paraId="55751812" w14:textId="799763F6" w:rsidR="00B4292F" w:rsidRDefault="00BB0AE5">
      <w:pPr>
        <w:spacing w:line="480" w:lineRule="auto"/>
        <w:jc w:val="both"/>
        <w:rPr>
          <w:rFonts w:ascii="Arial" w:hAnsi="Arial" w:cs="Arial"/>
        </w:rPr>
      </w:pPr>
      <w:r>
        <w:rPr>
          <w:rFonts w:ascii="Arial" w:hAnsi="Arial" w:cs="Arial"/>
        </w:rPr>
        <w:t>Daniel Liu</w:t>
      </w:r>
      <w:r w:rsidRPr="00BB0AE5">
        <w:rPr>
          <w:rFonts w:ascii="Arial" w:hAnsi="Arial" w:cs="Arial"/>
          <w:vertAlign w:val="superscript"/>
        </w:rPr>
        <w:t>1,2</w:t>
      </w:r>
      <w:r>
        <w:rPr>
          <w:rFonts w:ascii="Arial" w:hAnsi="Arial" w:cs="Arial"/>
        </w:rPr>
        <w:t>, Nalin Leelatian</w:t>
      </w:r>
      <w:r>
        <w:rPr>
          <w:rFonts w:ascii="Arial" w:hAnsi="Arial" w:cs="Arial"/>
          <w:vertAlign w:val="superscript"/>
        </w:rPr>
        <w:t>1</w:t>
      </w:r>
      <w:r>
        <w:rPr>
          <w:rFonts w:ascii="Arial" w:hAnsi="Arial" w:cs="Arial"/>
        </w:rPr>
        <w:t xml:space="preserve">, </w:t>
      </w:r>
      <w:r w:rsidR="002E5174">
        <w:rPr>
          <w:rFonts w:ascii="Arial" w:hAnsi="Arial" w:cs="Arial"/>
        </w:rPr>
        <w:t xml:space="preserve">Allison </w:t>
      </w:r>
      <w:r w:rsidR="00981258">
        <w:rPr>
          <w:rFonts w:ascii="Arial" w:hAnsi="Arial" w:cs="Arial"/>
        </w:rPr>
        <w:t>R</w:t>
      </w:r>
      <w:r>
        <w:rPr>
          <w:rFonts w:ascii="Arial" w:hAnsi="Arial" w:cs="Arial"/>
        </w:rPr>
        <w:t>ae</w:t>
      </w:r>
      <w:r w:rsidR="00981258">
        <w:rPr>
          <w:rFonts w:ascii="Arial" w:hAnsi="Arial" w:cs="Arial"/>
        </w:rPr>
        <w:t xml:space="preserve"> </w:t>
      </w:r>
      <w:r w:rsidR="002E5174">
        <w:rPr>
          <w:rFonts w:ascii="Arial" w:hAnsi="Arial" w:cs="Arial"/>
        </w:rPr>
        <w:t>Greenplate</w:t>
      </w:r>
      <w:r w:rsidR="00AF66DA" w:rsidRPr="00147097">
        <w:rPr>
          <w:rFonts w:ascii="Arial" w:hAnsi="Arial" w:cs="Arial"/>
          <w:vertAlign w:val="superscript"/>
        </w:rPr>
        <w:t>1</w:t>
      </w:r>
      <w:r w:rsidR="00AF66DA">
        <w:rPr>
          <w:rFonts w:ascii="Arial" w:hAnsi="Arial" w:cs="Arial"/>
          <w:vertAlign w:val="superscript"/>
        </w:rPr>
        <w:t>,2</w:t>
      </w:r>
      <w:r w:rsidR="002E5174">
        <w:rPr>
          <w:rFonts w:ascii="Arial" w:hAnsi="Arial" w:cs="Arial"/>
        </w:rPr>
        <w:t xml:space="preserve">, </w:t>
      </w:r>
      <w:r>
        <w:rPr>
          <w:rFonts w:ascii="Arial" w:hAnsi="Arial" w:cs="Arial"/>
        </w:rPr>
        <w:t>Kirsten Elizabeth Diggins</w:t>
      </w:r>
      <w:r>
        <w:rPr>
          <w:rFonts w:ascii="Arial" w:hAnsi="Arial" w:cs="Arial"/>
          <w:vertAlign w:val="superscript"/>
        </w:rPr>
        <w:t>1</w:t>
      </w:r>
      <w:r>
        <w:rPr>
          <w:rFonts w:ascii="Arial" w:hAnsi="Arial" w:cs="Arial"/>
        </w:rPr>
        <w:t xml:space="preserve">, </w:t>
      </w:r>
      <w:r w:rsidR="002E5174">
        <w:rPr>
          <w:rFonts w:ascii="Arial" w:hAnsi="Arial" w:cs="Arial"/>
        </w:rPr>
        <w:t xml:space="preserve">Jonathan </w:t>
      </w:r>
      <w:r>
        <w:rPr>
          <w:rFonts w:ascii="Arial" w:hAnsi="Arial" w:cs="Arial"/>
        </w:rPr>
        <w:t>Michael</w:t>
      </w:r>
      <w:r w:rsidR="002E5174">
        <w:rPr>
          <w:rFonts w:ascii="Arial" w:hAnsi="Arial" w:cs="Arial"/>
        </w:rPr>
        <w:t xml:space="preserve"> Irish</w:t>
      </w:r>
      <w:r w:rsidR="00AF66DA" w:rsidRPr="00147097">
        <w:rPr>
          <w:rFonts w:ascii="Arial" w:hAnsi="Arial" w:cs="Arial"/>
          <w:vertAlign w:val="superscript"/>
        </w:rPr>
        <w:t>1,2</w:t>
      </w:r>
    </w:p>
    <w:p w14:paraId="27034C4F" w14:textId="5C646B7F" w:rsidR="00BB0AE5" w:rsidRDefault="00BB0AE5">
      <w:pPr>
        <w:spacing w:line="480" w:lineRule="auto"/>
        <w:jc w:val="both"/>
        <w:rPr>
          <w:rFonts w:ascii="Arial" w:hAnsi="Arial" w:cs="Arial"/>
        </w:rPr>
      </w:pPr>
      <w:r w:rsidRPr="00CE2406">
        <w:rPr>
          <w:rFonts w:ascii="Arial" w:hAnsi="Arial" w:cs="Arial"/>
          <w:vertAlign w:val="superscript"/>
        </w:rPr>
        <w:t>1</w:t>
      </w:r>
      <w:r w:rsidRPr="00AF66DA">
        <w:rPr>
          <w:rFonts w:ascii="Arial" w:hAnsi="Arial" w:cs="Arial"/>
        </w:rPr>
        <w:t>Department of Cancer Biology</w:t>
      </w:r>
      <w:r>
        <w:rPr>
          <w:rFonts w:ascii="Arial" w:hAnsi="Arial" w:cs="Arial"/>
        </w:rPr>
        <w:t>,</w:t>
      </w:r>
      <w:r w:rsidRPr="00AF66DA">
        <w:rPr>
          <w:rFonts w:ascii="Arial" w:hAnsi="Arial" w:cs="Arial"/>
        </w:rPr>
        <w:t xml:space="preserve"> </w:t>
      </w:r>
      <w:r>
        <w:rPr>
          <w:rFonts w:ascii="Arial" w:hAnsi="Arial" w:cs="Arial"/>
        </w:rPr>
        <w:t>Vanderbilt University</w:t>
      </w:r>
      <w:r w:rsidRPr="00AF66DA">
        <w:rPr>
          <w:rFonts w:ascii="Arial" w:hAnsi="Arial" w:cs="Arial"/>
        </w:rPr>
        <w:t>,</w:t>
      </w:r>
      <w:r>
        <w:rPr>
          <w:rFonts w:ascii="Arial" w:hAnsi="Arial" w:cs="Arial"/>
        </w:rPr>
        <w:t xml:space="preserve"> Nashville, TN, USA.</w:t>
      </w:r>
    </w:p>
    <w:p w14:paraId="1A8ACDC5" w14:textId="3645CE80" w:rsidR="00AF66DA" w:rsidRDefault="00BB0AE5">
      <w:pPr>
        <w:spacing w:line="480" w:lineRule="auto"/>
        <w:jc w:val="both"/>
        <w:rPr>
          <w:rFonts w:ascii="Arial" w:hAnsi="Arial" w:cs="Arial"/>
        </w:rPr>
      </w:pPr>
      <w:r>
        <w:rPr>
          <w:rFonts w:ascii="Arial" w:hAnsi="Arial" w:cs="Arial"/>
          <w:vertAlign w:val="superscript"/>
        </w:rPr>
        <w:t>2</w:t>
      </w:r>
      <w:r w:rsidR="00AF66DA" w:rsidRPr="00AF66DA">
        <w:rPr>
          <w:rFonts w:ascii="Arial" w:hAnsi="Arial" w:cs="Arial"/>
        </w:rPr>
        <w:t>Department of Pathology, Microbiology, and Immunology, Vanderbilt University Medi</w:t>
      </w:r>
      <w:r w:rsidR="00AF66DA">
        <w:rPr>
          <w:rFonts w:ascii="Arial" w:hAnsi="Arial" w:cs="Arial"/>
        </w:rPr>
        <w:t>cal Center, Nashville, TN.</w:t>
      </w:r>
    </w:p>
    <w:p w14:paraId="3FE2BF84" w14:textId="77777777" w:rsidR="00BB0AE5" w:rsidRDefault="00BB0AE5">
      <w:pPr>
        <w:spacing w:line="480" w:lineRule="auto"/>
        <w:jc w:val="both"/>
        <w:rPr>
          <w:rFonts w:ascii="Arial" w:hAnsi="Arial" w:cs="Arial"/>
        </w:rPr>
      </w:pPr>
    </w:p>
    <w:p w14:paraId="1C86EAF8" w14:textId="78D9FB33" w:rsidR="00AF66DA" w:rsidRDefault="00AF66DA">
      <w:pPr>
        <w:spacing w:line="480" w:lineRule="auto"/>
        <w:jc w:val="both"/>
        <w:rPr>
          <w:rFonts w:ascii="Arial" w:hAnsi="Arial" w:cs="Arial"/>
        </w:rPr>
      </w:pPr>
      <w:r w:rsidRPr="00AF66DA">
        <w:rPr>
          <w:rFonts w:ascii="Arial" w:hAnsi="Arial" w:cs="Arial"/>
        </w:rPr>
        <w:t xml:space="preserve">Corresponding author: Dr. Jonathan M. Irish Ph.D., Assistant Professor of Cancer Biology, Vanderbilt University School of Medicine, 740B Preston Building, 2220 Pierce Avenue, Nashville, TN 37232-6840; Tel (615) 875-0965; E-mail: </w:t>
      </w:r>
      <w:hyperlink r:id="rId5" w:history="1">
        <w:r w:rsidRPr="00F85189">
          <w:rPr>
            <w:rStyle w:val="Hyperlink"/>
            <w:rFonts w:ascii="Arial" w:hAnsi="Arial" w:cs="Arial"/>
          </w:rPr>
          <w:t>jonathan.irish@vanderbilt.edu</w:t>
        </w:r>
      </w:hyperlink>
    </w:p>
    <w:p w14:paraId="6BA2B0AC" w14:textId="15CC3D69" w:rsidR="00B050F0" w:rsidRDefault="00A11B75">
      <w:pPr>
        <w:spacing w:line="480" w:lineRule="auto"/>
        <w:jc w:val="both"/>
        <w:rPr>
          <w:rFonts w:ascii="Arial" w:hAnsi="Arial" w:cs="Arial"/>
        </w:rPr>
      </w:pPr>
      <w:r>
        <w:rPr>
          <w:rFonts w:ascii="Arial" w:hAnsi="Arial" w:cs="Arial"/>
        </w:rPr>
        <w:t xml:space="preserve">Funding </w:t>
      </w:r>
      <w:r w:rsidR="00B4292F">
        <w:rPr>
          <w:rFonts w:ascii="Arial" w:hAnsi="Arial" w:cs="Arial"/>
        </w:rPr>
        <w:t>sources:</w:t>
      </w:r>
      <w:r w:rsidR="00B050F0">
        <w:rPr>
          <w:rFonts w:ascii="Arial" w:hAnsi="Arial" w:cs="Arial"/>
        </w:rPr>
        <w:t xml:space="preserve"> </w:t>
      </w:r>
      <w:r w:rsidR="00B050F0" w:rsidRPr="00B050F0">
        <w:rPr>
          <w:rFonts w:ascii="Arial" w:hAnsi="Arial" w:cs="Arial"/>
        </w:rPr>
        <w:t xml:space="preserve">This study was supported by NIH/NCI R00 CA143231-03 (J.M.I. and </w:t>
      </w:r>
      <w:r w:rsidR="00B050F0">
        <w:rPr>
          <w:rFonts w:ascii="Arial" w:hAnsi="Arial" w:cs="Arial"/>
        </w:rPr>
        <w:t>A.R.G</w:t>
      </w:r>
      <w:r w:rsidR="00B050F0" w:rsidRPr="00B050F0">
        <w:rPr>
          <w:rFonts w:ascii="Arial" w:hAnsi="Arial" w:cs="Arial"/>
        </w:rPr>
        <w:t xml:space="preserve">.), </w:t>
      </w:r>
      <w:r w:rsidR="00B050F0">
        <w:rPr>
          <w:rFonts w:ascii="Arial" w:hAnsi="Arial" w:cs="Arial"/>
        </w:rPr>
        <w:t xml:space="preserve">F31 </w:t>
      </w:r>
      <w:r w:rsidR="00B050F0" w:rsidRPr="00B050F0">
        <w:rPr>
          <w:rFonts w:ascii="Arial" w:hAnsi="Arial" w:cs="Arial"/>
        </w:rPr>
        <w:t xml:space="preserve">CA199993 </w:t>
      </w:r>
      <w:r w:rsidR="00B050F0">
        <w:rPr>
          <w:rFonts w:ascii="Arial" w:hAnsi="Arial" w:cs="Arial"/>
        </w:rPr>
        <w:t>(A.R.G.),</w:t>
      </w:r>
      <w:r w:rsidR="00B050F0" w:rsidRPr="00B050F0">
        <w:rPr>
          <w:rFonts w:ascii="Arial" w:hAnsi="Arial" w:cs="Arial"/>
        </w:rPr>
        <w:t xml:space="preserve"> and the Vanderbilt-Ingram Cancer Center (VICC, P30 CA68485).</w:t>
      </w:r>
      <w:r w:rsidR="007B3C12">
        <w:rPr>
          <w:rFonts w:ascii="Arial" w:hAnsi="Arial" w:cs="Arial"/>
        </w:rPr>
        <w:t xml:space="preserve"> </w:t>
      </w:r>
    </w:p>
    <w:p w14:paraId="58EEFEE4" w14:textId="0E47D33F" w:rsidR="00E008B0" w:rsidRPr="00E008B0" w:rsidRDefault="00E008B0">
      <w:pPr>
        <w:spacing w:line="480" w:lineRule="auto"/>
        <w:jc w:val="both"/>
        <w:rPr>
          <w:rFonts w:ascii="Arial" w:hAnsi="Arial" w:cs="Arial"/>
          <w:b/>
        </w:rPr>
      </w:pPr>
      <w:r w:rsidRPr="009B7F0D">
        <w:rPr>
          <w:rFonts w:ascii="Arial" w:hAnsi="Arial" w:cs="Arial"/>
        </w:rPr>
        <w:t>Running Title</w:t>
      </w:r>
      <w:r w:rsidRPr="0037187C">
        <w:rPr>
          <w:rFonts w:ascii="Arial" w:hAnsi="Arial" w:cs="Arial"/>
        </w:rPr>
        <w:t>:</w:t>
      </w:r>
      <w:r w:rsidRPr="00E008B0">
        <w:rPr>
          <w:rFonts w:ascii="Arial" w:hAnsi="Arial" w:cs="Arial"/>
        </w:rPr>
        <w:t xml:space="preserve"> </w:t>
      </w:r>
      <w:proofErr w:type="spellStart"/>
      <w:r w:rsidR="00705D8D">
        <w:rPr>
          <w:rFonts w:ascii="Arial" w:hAnsi="Arial" w:cs="Arial"/>
        </w:rPr>
        <w:t>Cytotyping</w:t>
      </w:r>
      <w:proofErr w:type="spellEnd"/>
      <w:r w:rsidR="00705D8D">
        <w:rPr>
          <w:rFonts w:ascii="Arial" w:hAnsi="Arial" w:cs="Arial"/>
        </w:rPr>
        <w:t xml:space="preserve"> accuracy improved by combined analysis of t-SNE axes and original features </w:t>
      </w:r>
    </w:p>
    <w:p w14:paraId="01738459" w14:textId="77777777" w:rsidR="00BB0AE5" w:rsidRDefault="00BB0AE5">
      <w:pPr>
        <w:pStyle w:val="BodyText"/>
        <w:widowControl w:val="0"/>
        <w:spacing w:after="0" w:line="480" w:lineRule="auto"/>
      </w:pPr>
    </w:p>
    <w:p w14:paraId="39FB15EA" w14:textId="77777777" w:rsidR="00BB0AE5" w:rsidRDefault="00BB0AE5" w:rsidP="00D11868">
      <w:pPr>
        <w:jc w:val="both"/>
        <w:rPr>
          <w:rFonts w:ascii="Arial" w:hAnsi="Arial" w:cs="Arial"/>
          <w:b/>
        </w:rPr>
      </w:pPr>
      <w:r>
        <w:rPr>
          <w:rFonts w:ascii="Arial" w:hAnsi="Arial" w:cs="Arial"/>
          <w:b/>
        </w:rPr>
        <w:br w:type="page"/>
      </w:r>
    </w:p>
    <w:p w14:paraId="55EF5425" w14:textId="47A90394" w:rsidR="00B94CF5" w:rsidRDefault="00B94CF5">
      <w:pPr>
        <w:spacing w:line="480" w:lineRule="auto"/>
        <w:jc w:val="both"/>
        <w:rPr>
          <w:rFonts w:ascii="Arial" w:hAnsi="Arial" w:cs="Arial"/>
          <w:b/>
        </w:rPr>
      </w:pPr>
      <w:r w:rsidRPr="00D91945">
        <w:rPr>
          <w:rFonts w:ascii="Arial" w:hAnsi="Arial" w:cs="Arial"/>
          <w:b/>
        </w:rPr>
        <w:lastRenderedPageBreak/>
        <w:t>Abstract</w:t>
      </w:r>
    </w:p>
    <w:p w14:paraId="3F2374CA" w14:textId="460213B7" w:rsidR="00A84734" w:rsidRDefault="00A84734">
      <w:pPr>
        <w:spacing w:line="480" w:lineRule="auto"/>
        <w:jc w:val="both"/>
        <w:rPr>
          <w:rFonts w:ascii="Arial" w:hAnsi="Arial" w:cs="Arial"/>
        </w:rPr>
      </w:pPr>
      <w:r w:rsidRPr="00A84734">
        <w:rPr>
          <w:rFonts w:ascii="Arial" w:hAnsi="Arial" w:cs="Arial"/>
        </w:rPr>
        <w:t xml:space="preserve">Identifying populations within a sample of cells reveals changes in cell signaling which has implications in the detection and treatment of diseases such as cancer.  Mass cytometry has augmented the resolution by which we can study a sample of cells; however, learning cell identity through manual gating still remains a challenge.  Gating is both time consuming and technically involved.  Programs like SPADE were created to expedite this process as well as </w:t>
      </w:r>
      <w:commentRangeStart w:id="0"/>
      <w:r w:rsidRPr="00A84734">
        <w:rPr>
          <w:rFonts w:ascii="Arial" w:hAnsi="Arial" w:cs="Arial"/>
        </w:rPr>
        <w:t xml:space="preserve">decrease the technical skills </w:t>
      </w:r>
      <w:commentRangeEnd w:id="0"/>
      <w:r w:rsidR="00A721A3">
        <w:rPr>
          <w:rStyle w:val="CommentReference"/>
        </w:rPr>
        <w:commentReference w:id="0"/>
      </w:r>
      <w:r w:rsidRPr="00A84734">
        <w:rPr>
          <w:rFonts w:ascii="Arial" w:hAnsi="Arial" w:cs="Arial"/>
        </w:rPr>
        <w:t xml:space="preserve">required to identify cells, but </w:t>
      </w:r>
      <w:commentRangeStart w:id="1"/>
      <w:r w:rsidRPr="00A84734">
        <w:rPr>
          <w:rFonts w:ascii="Arial" w:hAnsi="Arial" w:cs="Arial"/>
        </w:rPr>
        <w:t>such programs are generally inaccurate</w:t>
      </w:r>
      <w:commentRangeEnd w:id="1"/>
      <w:r w:rsidR="00A721A3">
        <w:rPr>
          <w:rStyle w:val="CommentReference"/>
        </w:rPr>
        <w:commentReference w:id="1"/>
      </w:r>
      <w:r w:rsidRPr="00A84734">
        <w:rPr>
          <w:rFonts w:ascii="Arial" w:hAnsi="Arial" w:cs="Arial"/>
        </w:rPr>
        <w:t xml:space="preserve">.  We found that the use of dimensionality-reducing cell similarity scores, </w:t>
      </w:r>
      <w:proofErr w:type="spellStart"/>
      <w:r w:rsidRPr="00A84734">
        <w:rPr>
          <w:rFonts w:ascii="Arial" w:hAnsi="Arial" w:cs="Arial"/>
        </w:rPr>
        <w:t>tSNEs</w:t>
      </w:r>
      <w:proofErr w:type="spellEnd"/>
      <w:r w:rsidRPr="00A84734">
        <w:rPr>
          <w:rFonts w:ascii="Arial" w:hAnsi="Arial" w:cs="Arial"/>
        </w:rPr>
        <w:t xml:space="preserve">, improves the accuracy of the cell identification program SPADE in finding the same populations an expert would.  </w:t>
      </w:r>
      <w:proofErr w:type="spellStart"/>
      <w:r w:rsidRPr="00A84734">
        <w:rPr>
          <w:rFonts w:ascii="Arial" w:hAnsi="Arial" w:cs="Arial"/>
        </w:rPr>
        <w:t>tSNE</w:t>
      </w:r>
      <w:proofErr w:type="spellEnd"/>
      <w:r w:rsidRPr="00A84734">
        <w:rPr>
          <w:rFonts w:ascii="Arial" w:hAnsi="Arial" w:cs="Arial"/>
        </w:rPr>
        <w:t xml:space="preserve"> was used in the automated identification of both peripheral blood mononuclear cells (PMBC) and glioblastoma </w:t>
      </w:r>
      <w:proofErr w:type="spellStart"/>
      <w:r w:rsidRPr="00A84734">
        <w:rPr>
          <w:rFonts w:ascii="Arial" w:hAnsi="Arial" w:cs="Arial"/>
        </w:rPr>
        <w:t>multiforme</w:t>
      </w:r>
      <w:proofErr w:type="spellEnd"/>
      <w:r w:rsidRPr="00A84734">
        <w:rPr>
          <w:rFonts w:ascii="Arial" w:hAnsi="Arial" w:cs="Arial"/>
        </w:rPr>
        <w:t xml:space="preserve"> (GBM) samples, and we found significantly increased accuracy for cell identification in both samples.  While accuracy is improved, additional changes to automatic gating should be explored to further maximize the reliability of such </w:t>
      </w:r>
      <w:commentRangeStart w:id="2"/>
      <w:r w:rsidRPr="00A84734">
        <w:rPr>
          <w:rFonts w:ascii="Arial" w:hAnsi="Arial" w:cs="Arial"/>
        </w:rPr>
        <w:t>programs</w:t>
      </w:r>
      <w:commentRangeEnd w:id="2"/>
      <w:r w:rsidR="00A721A3">
        <w:rPr>
          <w:rStyle w:val="CommentReference"/>
        </w:rPr>
        <w:commentReference w:id="2"/>
      </w:r>
      <w:r w:rsidRPr="00A84734">
        <w:rPr>
          <w:rFonts w:ascii="Arial" w:hAnsi="Arial" w:cs="Arial"/>
        </w:rPr>
        <w:t>.</w:t>
      </w:r>
    </w:p>
    <w:p w14:paraId="2BD3B361" w14:textId="77777777" w:rsidR="00A84734" w:rsidRDefault="00A84734">
      <w:pPr>
        <w:spacing w:line="480" w:lineRule="auto"/>
        <w:jc w:val="both"/>
        <w:rPr>
          <w:rFonts w:ascii="Arial" w:hAnsi="Arial" w:cs="Arial"/>
        </w:rPr>
      </w:pPr>
    </w:p>
    <w:p w14:paraId="43E311C0" w14:textId="5FF1FCD3" w:rsidR="006F1E5B" w:rsidRDefault="00B94CF5">
      <w:pPr>
        <w:spacing w:line="480" w:lineRule="auto"/>
        <w:jc w:val="both"/>
        <w:rPr>
          <w:rFonts w:ascii="Arial" w:hAnsi="Arial" w:cs="Arial"/>
        </w:rPr>
      </w:pPr>
      <w:r w:rsidRPr="00D91945">
        <w:rPr>
          <w:rFonts w:ascii="Arial" w:hAnsi="Arial" w:cs="Arial"/>
          <w:b/>
        </w:rPr>
        <w:t>Introduction</w:t>
      </w:r>
    </w:p>
    <w:p w14:paraId="25D980CF" w14:textId="499E3AF7" w:rsidR="00814C57" w:rsidRDefault="00CF38EB" w:rsidP="00FC67FB">
      <w:pPr>
        <w:spacing w:line="480" w:lineRule="auto"/>
        <w:jc w:val="both"/>
        <w:rPr>
          <w:rFonts w:ascii="Arial" w:hAnsi="Arial" w:cs="Arial"/>
        </w:rPr>
      </w:pPr>
      <w:r w:rsidRPr="00CF38EB">
        <w:rPr>
          <w:rFonts w:ascii="Arial" w:hAnsi="Arial" w:cs="Arial"/>
        </w:rPr>
        <w:t>Advances in flow cytometry have enabled measurement of 35 or more proteins on millions of single cells from human tissues</w:t>
      </w:r>
      <w:r w:rsidR="005D55FF">
        <w:rPr>
          <w:rFonts w:ascii="Arial" w:hAnsi="Arial" w:cs="Arial"/>
        </w:rPr>
        <w:t xml:space="preserve"> </w:t>
      </w:r>
      <w:r w:rsidR="005D55FF">
        <w:rPr>
          <w:rFonts w:ascii="Arial" w:hAnsi="Arial" w:cs="Arial"/>
        </w:rPr>
        <w:fldChar w:fldCharType="begin">
          <w:fldData xml:space="preserve">PEVuZE5vdGU+PENpdGU+PEF1dGhvcj5CZW5kYWxsPC9BdXRob3I+PFllYXI+MjAxMTwvWWVhcj48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</w:fldData>
        </w:fldChar>
      </w:r>
      <w:r w:rsidR="005D55FF">
        <w:rPr>
          <w:rFonts w:ascii="Arial" w:hAnsi="Arial" w:cs="Arial"/>
        </w:rPr>
        <w:instrText xml:space="preserve"> ADDIN EN.CITE </w:instrText>
      </w:r>
      <w:r w:rsidR="005D55FF">
        <w:rPr>
          <w:rFonts w:ascii="Arial" w:hAnsi="Arial" w:cs="Arial"/>
        </w:rPr>
        <w:fldChar w:fldCharType="begin">
          <w:fldData xml:space="preserve">PEVuZE5vdGU+PENpdGU+PEF1dGhvcj5CZW5kYWxsPC9BdXRob3I+PFllYXI+MjAxMTwvWWVhcj48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</w:fldData>
        </w:fldChar>
      </w:r>
      <w:r w:rsidR="005D55FF">
        <w:rPr>
          <w:rFonts w:ascii="Arial" w:hAnsi="Arial" w:cs="Arial"/>
        </w:rPr>
        <w:instrText xml:space="preserve"> ADDIN EN.CITE.DATA </w:instrText>
      </w:r>
      <w:r w:rsidR="005D55FF">
        <w:rPr>
          <w:rFonts w:ascii="Arial" w:hAnsi="Arial" w:cs="Arial"/>
        </w:rPr>
      </w:r>
      <w:r w:rsidR="005D55FF">
        <w:rPr>
          <w:rFonts w:ascii="Arial" w:hAnsi="Arial" w:cs="Arial"/>
        </w:rPr>
        <w:fldChar w:fldCharType="end"/>
      </w:r>
      <w:r w:rsidR="005D55FF">
        <w:rPr>
          <w:rFonts w:ascii="Arial" w:hAnsi="Arial" w:cs="Arial"/>
        </w:rPr>
      </w:r>
      <w:r w:rsidR="005D55FF">
        <w:rPr>
          <w:rFonts w:ascii="Arial" w:hAnsi="Arial" w:cs="Arial"/>
        </w:rPr>
        <w:fldChar w:fldCharType="separate"/>
      </w:r>
      <w:r w:rsidR="005D55FF">
        <w:rPr>
          <w:rFonts w:ascii="Arial" w:hAnsi="Arial" w:cs="Arial"/>
          <w:noProof/>
        </w:rPr>
        <w:t>(Bendall et al., 2011)</w:t>
      </w:r>
      <w:r w:rsidR="005D55FF">
        <w:rPr>
          <w:rFonts w:ascii="Arial" w:hAnsi="Arial" w:cs="Arial"/>
        </w:rPr>
        <w:fldChar w:fldCharType="end"/>
      </w:r>
      <w:r w:rsidR="005D55FF">
        <w:rPr>
          <w:rFonts w:ascii="Arial" w:hAnsi="Arial" w:cs="Arial"/>
        </w:rPr>
        <w:t xml:space="preserve"> and raised the possibility of using machine learning algorithms to automatically identity populations of cells </w:t>
      </w:r>
      <w:r w:rsidR="005D55FF">
        <w:rPr>
          <w:rFonts w:ascii="Arial" w:hAnsi="Arial" w:cs="Arial"/>
        </w:rPr>
        <w:fldChar w:fldCharType="begin"/>
      </w:r>
      <w:r w:rsidR="005D55FF">
        <w:rPr>
          <w:rFonts w:ascii="Arial" w:hAnsi="Arial" w:cs="Arial"/>
        </w:rPr>
        <w:instrText xml:space="preserve"> ADDIN EN.CITE &lt;EndNote&gt;&lt;Cite&gt;&lt;Author&gt;Diggins&lt;/Author&gt;&lt;Year&gt;2017&lt;/Year&gt;&lt;RecNum&gt;4399&lt;/RecNum&gt;&lt;DisplayText&gt;(Diggins et al., 2017)&lt;/DisplayText&gt;&lt;record&gt;&lt;rec-number&gt;4399&lt;/rec-number&gt;&lt;foreign-keys&gt;&lt;key app="EN" db-id="wsdxpa90yaxt2lewwrupvasddez9td9rdt55" timestamp="1488171100"&gt;4399&lt;/key&gt;&lt;/foreign-keys&gt;&lt;ref-type name="Journal Article"&gt;17&lt;/ref-type&gt;&lt;contributors&gt;&lt;authors&gt;&lt;author&gt;Diggins, K. E.&lt;/author&gt;&lt;author&gt;Greenplate, A. R.&lt;/author&gt;&lt;author&gt;Leelatian, N.&lt;/author&gt;&lt;author&gt;Wogsland, C. E.&lt;/author&gt;&lt;author&gt;Irish, J. M.&lt;/author&gt;&lt;/authors&gt;&lt;/contributors&gt;&lt;auth-address&gt;Department of Cancer Biology, Vanderbilt University School of Medicine, Nashville, Tennessee, USA.&amp;#xD;Vanderbilt-Ingram Cancer Center, Vanderbilt University School of Medicine, Nashville, Tennessee, USA.&amp;#xD;Department of Pathology, Microbiology and Immunology, Vanderbilt University School of Medicine, Nashville, Tennessee, USA.&lt;/auth-address&gt;&lt;titles&gt;&lt;title&gt;Characterizing cell subsets using marker enrichment modeling&lt;/title&gt;&lt;secondary-title&gt;Nat Methods&lt;/secondary-title&gt;&lt;/titles&gt;&lt;periodical&gt;&lt;full-title&gt;Nat Methods&lt;/full-title&gt;&lt;abbr-1&gt;Nature methods&lt;/abbr-1&gt;&lt;/periodical&gt;&lt;pages&gt;275-278&lt;/pages&gt;&lt;volume&gt;14&lt;/volume&gt;&lt;number&gt;3&lt;/number&gt;&lt;dates&gt;&lt;year&gt;2017&lt;/year&gt;&lt;pub-dates&gt;&lt;date&gt;Mar&lt;/date&gt;&lt;/pub-dates&gt;&lt;/dates&gt;&lt;isbn&gt;1548-7105 (Electronic)&amp;#xD;1548-7091 (Linking)&lt;/isbn&gt;&lt;accession-num&gt;28135256&lt;/accession-num&gt;&lt;urls&gt;&lt;related-urls&gt;&lt;url&gt;https://www.ncbi.nlm.nih.gov/pubmed/28135256&lt;/url&gt;&lt;/related-urls&gt;&lt;/urls&gt;&lt;custom2&gt;PMC5330853&lt;/custom2&gt;&lt;electronic-resource-num&gt;10.1038/nmeth.4149&lt;/electronic-resource-num&gt;&lt;/record&gt;&lt;/Cite&gt;&lt;/EndNote&gt;</w:instrText>
      </w:r>
      <w:r w:rsidR="005D55FF">
        <w:rPr>
          <w:rFonts w:ascii="Arial" w:hAnsi="Arial" w:cs="Arial"/>
        </w:rPr>
        <w:fldChar w:fldCharType="separate"/>
      </w:r>
      <w:r w:rsidR="005D55FF">
        <w:rPr>
          <w:rFonts w:ascii="Arial" w:hAnsi="Arial" w:cs="Arial"/>
          <w:noProof/>
        </w:rPr>
        <w:t>(Diggins et al., 2017)</w:t>
      </w:r>
      <w:r w:rsidR="005D55FF">
        <w:rPr>
          <w:rFonts w:ascii="Arial" w:hAnsi="Arial" w:cs="Arial"/>
        </w:rPr>
        <w:fldChar w:fldCharType="end"/>
      </w:r>
      <w:r w:rsidR="00D11868">
        <w:rPr>
          <w:rFonts w:ascii="Arial" w:hAnsi="Arial" w:cs="Arial"/>
        </w:rPr>
        <w:t xml:space="preserve"> </w:t>
      </w:r>
      <w:r w:rsidRPr="00CF38EB">
        <w:rPr>
          <w:rFonts w:ascii="Arial" w:hAnsi="Arial" w:cs="Arial"/>
        </w:rPr>
        <w:t>.</w:t>
      </w:r>
      <w:r>
        <w:rPr>
          <w:rFonts w:ascii="Arial" w:hAnsi="Arial" w:cs="Arial"/>
        </w:rPr>
        <w:t xml:space="preserve">  </w:t>
      </w:r>
      <w:r w:rsidR="005D55FF">
        <w:rPr>
          <w:rFonts w:ascii="Arial" w:hAnsi="Arial" w:cs="Arial"/>
        </w:rPr>
        <w:t xml:space="preserve">However, current methods of cell identification rely on human experts manually identifying cell populations in a process called gating.  </w:t>
      </w:r>
      <w:r w:rsidR="00732108">
        <w:rPr>
          <w:rFonts w:ascii="Arial" w:hAnsi="Arial" w:cs="Arial"/>
        </w:rPr>
        <w:t xml:space="preserve">Gating is an essential part of single cell data analysis.  Once cells are identified as part of a population, analysis of protein expression or enrichment can be used to confirm cell identity </w:t>
      </w:r>
      <w:r w:rsidR="00780D75">
        <w:rPr>
          <w:rFonts w:ascii="Arial" w:hAnsi="Arial" w:cs="Arial"/>
        </w:rPr>
        <w:fldChar w:fldCharType="begin">
          <w:fldData xml:space="preserve">PEVuZE5vdGU+PENpdGU+PEF1dGhvcj5EaWdnaW5zPC9BdXRob3I+PFllYXI+MjAxNzwvWWVhcj48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</w:fldData>
        </w:fldChar>
      </w:r>
      <w:r w:rsidR="00780D75">
        <w:rPr>
          <w:rFonts w:ascii="Arial" w:hAnsi="Arial" w:cs="Arial"/>
        </w:rPr>
        <w:instrText xml:space="preserve"> ADDIN EN.CITE </w:instrText>
      </w:r>
      <w:r w:rsidR="00780D75">
        <w:rPr>
          <w:rFonts w:ascii="Arial" w:hAnsi="Arial" w:cs="Arial"/>
        </w:rPr>
        <w:fldChar w:fldCharType="begin">
          <w:fldData xml:space="preserve">PEVuZE5vdGU+PENpdGU+PEF1dGhvcj5EaWdnaW5zPC9BdXRob3I+PFllYXI+MjAxNzwvWWVhcj48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</w:fldData>
        </w:fldChar>
      </w:r>
      <w:r w:rsidR="00780D75">
        <w:rPr>
          <w:rFonts w:ascii="Arial" w:hAnsi="Arial" w:cs="Arial"/>
        </w:rPr>
        <w:instrText xml:space="preserve"> ADDIN EN.CITE.DATA </w:instrText>
      </w:r>
      <w:r w:rsidR="00780D75">
        <w:rPr>
          <w:rFonts w:ascii="Arial" w:hAnsi="Arial" w:cs="Arial"/>
        </w:rPr>
      </w:r>
      <w:r w:rsidR="00780D75">
        <w:rPr>
          <w:rFonts w:ascii="Arial" w:hAnsi="Arial" w:cs="Arial"/>
        </w:rPr>
        <w:fldChar w:fldCharType="end"/>
      </w:r>
      <w:r w:rsidR="00780D75">
        <w:rPr>
          <w:rFonts w:ascii="Arial" w:hAnsi="Arial" w:cs="Arial"/>
        </w:rPr>
      </w:r>
      <w:r w:rsidR="00780D75">
        <w:rPr>
          <w:rFonts w:ascii="Arial" w:hAnsi="Arial" w:cs="Arial"/>
        </w:rPr>
        <w:fldChar w:fldCharType="separate"/>
      </w:r>
      <w:r w:rsidR="00780D75">
        <w:rPr>
          <w:rFonts w:ascii="Arial" w:hAnsi="Arial" w:cs="Arial"/>
          <w:noProof/>
        </w:rPr>
        <w:t>(Diggins et al., 2015; Diggins et al., 2017)</w:t>
      </w:r>
      <w:r w:rsidR="00780D75">
        <w:rPr>
          <w:rFonts w:ascii="Arial" w:hAnsi="Arial" w:cs="Arial"/>
        </w:rPr>
        <w:fldChar w:fldCharType="end"/>
      </w:r>
      <w:r w:rsidR="00732108">
        <w:rPr>
          <w:rFonts w:ascii="Arial" w:hAnsi="Arial" w:cs="Arial"/>
        </w:rPr>
        <w:t xml:space="preserve"> and to quantify functional properties of the cells, including signaling, cell cycle status, and more </w:t>
      </w:r>
      <w:r w:rsidR="00780D75">
        <w:rPr>
          <w:rFonts w:ascii="Arial" w:hAnsi="Arial" w:cs="Arial"/>
        </w:rPr>
        <w:fldChar w:fldCharType="begin"/>
      </w:r>
      <w:r w:rsidR="00780D75">
        <w:rPr>
          <w:rFonts w:ascii="Arial" w:hAnsi="Arial" w:cs="Arial"/>
        </w:rPr>
        <w:instrText xml:space="preserve"> ADDIN EN.CITE &lt;EndNote&gt;&lt;Cite&gt;&lt;Author&gt;Irish&lt;/Author&gt;&lt;Year&gt;2014&lt;/Year&gt;&lt;RecNum&gt;4437&lt;/RecNum&gt;&lt;DisplayText&gt;(Irish and Doxie, 2014)&lt;/DisplayText&gt;&lt;record&gt;&lt;rec-number&gt;4437&lt;/rec-number&gt;&lt;foreign-keys&gt;&lt;key app="EN" db-id="wsdxpa90yaxt2lewwrupvasddez9td9rdt55" timestamp="1488171100"&gt;4437&lt;/key&gt;&lt;/foreign-keys&gt;&lt;ref-type name="Journal Article"&gt;17&lt;/ref-type&gt;&lt;contributors&gt;&lt;authors&gt;&lt;author&gt;Irish, J. M.&lt;/author&gt;&lt;author&gt;Doxie, D. B.&lt;/author&gt;&lt;/authors&gt;&lt;/contributors&gt;&lt;auth-address&gt;Vanderbilt University, Nashville, TN, USA, jonathan.irish@vanderbilt.edu.&lt;/auth-address&gt;&lt;titles&gt;&lt;title&gt;High-dimensional single-cell cancer biology&lt;/title&gt;&lt;secondary-title&gt;Curr Top Microbiol Immunol&lt;/secondary-title&gt;&lt;/titles&gt;&lt;periodical&gt;&lt;full-title&gt;Curr Top Microbiol Immunol&lt;/full-title&gt;&lt;abbr-1&gt;Current topics in microbiology and immunology&lt;/abbr-1&gt;&lt;/periodical&gt;&lt;pages&gt;1-21&lt;/pages&gt;&lt;volume&gt;377&lt;/volume&gt;&lt;keywords&gt;&lt;keyword&gt;Animals&lt;/keyword&gt;&lt;keyword&gt;Flow Cytometry/*methods&lt;/keyword&gt;&lt;keyword&gt;Humans&lt;/keyword&gt;&lt;keyword&gt;Neoplasms/diagnosis/*metabolism/therapy&lt;/keyword&gt;&lt;keyword&gt;Neoplastic Stem Cells/*cytology/metabolism&lt;/keyword&gt;&lt;keyword&gt;Signal Transduction&lt;/keyword&gt;&lt;keyword&gt;Single-Cell Analysis/*methods&lt;/keyword&gt;&lt;/keywords&gt;&lt;dates&gt;&lt;year&gt;2014&lt;/year&gt;&lt;/dates&gt;&lt;isbn&gt;0070-217X (Print)&amp;#xD;0070-217X (Linking)&lt;/isbn&gt;&lt;accession-num&gt;24671264&lt;/accession-num&gt;&lt;urls&gt;&lt;related-urls&gt;&lt;url&gt;https://www.ncbi.nlm.nih.gov/pubmed/24671264&lt;/url&gt;&lt;/related-urls&gt;&lt;/urls&gt;&lt;custom2&gt;PMC4216808&lt;/custom2&gt;&lt;electronic-resource-num&gt;10.1007/82_2014_367&lt;/electronic-resource-num&gt;&lt;/record&gt;&lt;/Cite&gt;&lt;/EndNote&gt;</w:instrText>
      </w:r>
      <w:r w:rsidR="00780D75">
        <w:rPr>
          <w:rFonts w:ascii="Arial" w:hAnsi="Arial" w:cs="Arial"/>
        </w:rPr>
        <w:fldChar w:fldCharType="separate"/>
      </w:r>
      <w:r w:rsidR="00780D75">
        <w:rPr>
          <w:rFonts w:ascii="Arial" w:hAnsi="Arial" w:cs="Arial"/>
          <w:noProof/>
        </w:rPr>
        <w:t>(Irish and Doxie, 2014)</w:t>
      </w:r>
      <w:r w:rsidR="00780D75">
        <w:rPr>
          <w:rFonts w:ascii="Arial" w:hAnsi="Arial" w:cs="Arial"/>
        </w:rPr>
        <w:fldChar w:fldCharType="end"/>
      </w:r>
      <w:r w:rsidR="00732108">
        <w:rPr>
          <w:rFonts w:ascii="Arial" w:hAnsi="Arial" w:cs="Arial"/>
        </w:rPr>
        <w:t xml:space="preserve">.  The abundance of cell types with different protein expression or signaling has been shown to be closely connected to the physiological state of patients, such as disease type </w:t>
      </w:r>
      <w:r w:rsidR="00780D75">
        <w:rPr>
          <w:rFonts w:ascii="Arial" w:hAnsi="Arial" w:cs="Arial"/>
        </w:rPr>
        <w:fldChar w:fldCharType="begin">
          <w:fldData xml:space="preserve">PEVuZE5vdGU+PENpdGU+PEF1dGhvcj5NeWtsZWJ1c3Q8L0F1dGhvcj48WWVhcj4yMDE3PC9ZZWFy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</w:fldData>
        </w:fldChar>
      </w:r>
      <w:r w:rsidR="00780D75">
        <w:rPr>
          <w:rFonts w:ascii="Arial" w:hAnsi="Arial" w:cs="Arial"/>
        </w:rPr>
        <w:instrText xml:space="preserve"> ADDIN EN.CITE </w:instrText>
      </w:r>
      <w:r w:rsidR="00780D75">
        <w:rPr>
          <w:rFonts w:ascii="Arial" w:hAnsi="Arial" w:cs="Arial"/>
        </w:rPr>
        <w:fldChar w:fldCharType="begin">
          <w:fldData xml:space="preserve">PEVuZE5vdGU+PENpdGU+PEF1dGhvcj5NeWtsZWJ1c3Q8L0F1dGhvcj48WWVhcj4yMDE3PC9ZZWFy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</w:fldData>
        </w:fldChar>
      </w:r>
      <w:r w:rsidR="00780D75">
        <w:rPr>
          <w:rFonts w:ascii="Arial" w:hAnsi="Arial" w:cs="Arial"/>
        </w:rPr>
        <w:instrText xml:space="preserve"> ADDIN EN.CITE.DATA </w:instrText>
      </w:r>
      <w:r w:rsidR="00780D75">
        <w:rPr>
          <w:rFonts w:ascii="Arial" w:hAnsi="Arial" w:cs="Arial"/>
        </w:rPr>
      </w:r>
      <w:r w:rsidR="00780D75">
        <w:rPr>
          <w:rFonts w:ascii="Arial" w:hAnsi="Arial" w:cs="Arial"/>
        </w:rPr>
        <w:fldChar w:fldCharType="end"/>
      </w:r>
      <w:r w:rsidR="00780D75">
        <w:rPr>
          <w:rFonts w:ascii="Arial" w:hAnsi="Arial" w:cs="Arial"/>
        </w:rPr>
      </w:r>
      <w:r w:rsidR="00780D75">
        <w:rPr>
          <w:rFonts w:ascii="Arial" w:hAnsi="Arial" w:cs="Arial"/>
        </w:rPr>
        <w:fldChar w:fldCharType="separate"/>
      </w:r>
      <w:r w:rsidR="00780D75">
        <w:rPr>
          <w:rFonts w:ascii="Arial" w:hAnsi="Arial" w:cs="Arial"/>
          <w:noProof/>
        </w:rPr>
        <w:t>(Myklebust et al., 2017)</w:t>
      </w:r>
      <w:r w:rsidR="00780D75">
        <w:rPr>
          <w:rFonts w:ascii="Arial" w:hAnsi="Arial" w:cs="Arial"/>
        </w:rPr>
        <w:fldChar w:fldCharType="end"/>
      </w:r>
      <w:r w:rsidR="00732108">
        <w:rPr>
          <w:rFonts w:ascii="Arial" w:hAnsi="Arial" w:cs="Arial"/>
        </w:rPr>
        <w:t xml:space="preserve">, risk of poor outcome </w:t>
      </w:r>
      <w:r w:rsidR="00780D75">
        <w:rPr>
          <w:rFonts w:ascii="Arial" w:hAnsi="Arial" w:cs="Arial"/>
        </w:rPr>
        <w:fldChar w:fldCharType="begin">
          <w:fldData xml:space="preserve">PEVuZE5vdGU+PENpdGU+PEF1dGhvcj5JcmlzaDwvQXV0aG9yPjxZZWFyPjIwMDQ8L1llYXI+PFJl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</w:fldData>
        </w:fldChar>
      </w:r>
      <w:r w:rsidR="00780D75">
        <w:rPr>
          <w:rFonts w:ascii="Arial" w:hAnsi="Arial" w:cs="Arial"/>
        </w:rPr>
        <w:instrText xml:space="preserve"> ADDIN EN.CITE </w:instrText>
      </w:r>
      <w:r w:rsidR="00780D75">
        <w:rPr>
          <w:rFonts w:ascii="Arial" w:hAnsi="Arial" w:cs="Arial"/>
        </w:rPr>
        <w:fldChar w:fldCharType="begin">
          <w:fldData xml:space="preserve">PEVuZE5vdGU+PENpdGU+PEF1dGhvcj5JcmlzaDwvQXV0aG9yPjxZZWFyPjIwMDQ8L1llYXI+PFJl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</w:fldData>
        </w:fldChar>
      </w:r>
      <w:r w:rsidR="00780D75">
        <w:rPr>
          <w:rFonts w:ascii="Arial" w:hAnsi="Arial" w:cs="Arial"/>
        </w:rPr>
        <w:instrText xml:space="preserve"> ADDIN EN.CITE.DATA </w:instrText>
      </w:r>
      <w:r w:rsidR="00780D75">
        <w:rPr>
          <w:rFonts w:ascii="Arial" w:hAnsi="Arial" w:cs="Arial"/>
        </w:rPr>
      </w:r>
      <w:r w:rsidR="00780D75">
        <w:rPr>
          <w:rFonts w:ascii="Arial" w:hAnsi="Arial" w:cs="Arial"/>
        </w:rPr>
        <w:fldChar w:fldCharType="end"/>
      </w:r>
      <w:r w:rsidR="00780D75">
        <w:rPr>
          <w:rFonts w:ascii="Arial" w:hAnsi="Arial" w:cs="Arial"/>
        </w:rPr>
      </w:r>
      <w:r w:rsidR="00780D75">
        <w:rPr>
          <w:rFonts w:ascii="Arial" w:hAnsi="Arial" w:cs="Arial"/>
        </w:rPr>
        <w:fldChar w:fldCharType="separate"/>
      </w:r>
      <w:r w:rsidR="00780D75">
        <w:rPr>
          <w:rFonts w:ascii="Arial" w:hAnsi="Arial" w:cs="Arial"/>
          <w:noProof/>
        </w:rPr>
        <w:t>(Irish et al., 2004; Irish et al., 2010)</w:t>
      </w:r>
      <w:r w:rsidR="00780D75">
        <w:rPr>
          <w:rFonts w:ascii="Arial" w:hAnsi="Arial" w:cs="Arial"/>
        </w:rPr>
        <w:fldChar w:fldCharType="end"/>
      </w:r>
      <w:r w:rsidR="00732108">
        <w:rPr>
          <w:rFonts w:ascii="Arial" w:hAnsi="Arial" w:cs="Arial"/>
        </w:rPr>
        <w:t xml:space="preserve">, and probability of response to treatment or recovery </w:t>
      </w:r>
      <w:r w:rsidR="00780D75">
        <w:rPr>
          <w:rFonts w:ascii="Arial" w:hAnsi="Arial" w:cs="Arial"/>
        </w:rPr>
        <w:fldChar w:fldCharType="begin">
          <w:fldData xml:space="preserve">PEVuZE5vdGU+PENpdGU+PEF1dGhvcj5HYXVkaWxsaWVyZTwvQXV0aG9yPjxZZWFyPjIwMTQ8L1ll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</w:fldData>
        </w:fldChar>
      </w:r>
      <w:r w:rsidR="00780D75">
        <w:rPr>
          <w:rFonts w:ascii="Arial" w:hAnsi="Arial" w:cs="Arial"/>
        </w:rPr>
        <w:instrText xml:space="preserve"> ADDIN EN.CITE </w:instrText>
      </w:r>
      <w:r w:rsidR="00780D75">
        <w:rPr>
          <w:rFonts w:ascii="Arial" w:hAnsi="Arial" w:cs="Arial"/>
        </w:rPr>
        <w:fldChar w:fldCharType="begin">
          <w:fldData xml:space="preserve">PEVuZE5vdGU+PENpdGU+PEF1dGhvcj5HYXVkaWxsaWVyZTwvQXV0aG9yPjxZZWFyPjIwMTQ8L1ll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</w:fldData>
        </w:fldChar>
      </w:r>
      <w:r w:rsidR="00780D75">
        <w:rPr>
          <w:rFonts w:ascii="Arial" w:hAnsi="Arial" w:cs="Arial"/>
        </w:rPr>
        <w:instrText xml:space="preserve"> ADDIN EN.CITE.DATA </w:instrText>
      </w:r>
      <w:r w:rsidR="00780D75">
        <w:rPr>
          <w:rFonts w:ascii="Arial" w:hAnsi="Arial" w:cs="Arial"/>
        </w:rPr>
      </w:r>
      <w:r w:rsidR="00780D75">
        <w:rPr>
          <w:rFonts w:ascii="Arial" w:hAnsi="Arial" w:cs="Arial"/>
        </w:rPr>
        <w:fldChar w:fldCharType="end"/>
      </w:r>
      <w:r w:rsidR="00780D75">
        <w:rPr>
          <w:rFonts w:ascii="Arial" w:hAnsi="Arial" w:cs="Arial"/>
        </w:rPr>
      </w:r>
      <w:r w:rsidR="00780D75">
        <w:rPr>
          <w:rFonts w:ascii="Arial" w:hAnsi="Arial" w:cs="Arial"/>
        </w:rPr>
        <w:fldChar w:fldCharType="separate"/>
      </w:r>
      <w:r w:rsidR="00780D75">
        <w:rPr>
          <w:rFonts w:ascii="Arial" w:hAnsi="Arial" w:cs="Arial"/>
          <w:noProof/>
        </w:rPr>
        <w:t>(Gaudilliere et al., 2014)</w:t>
      </w:r>
      <w:r w:rsidR="00780D75">
        <w:rPr>
          <w:rFonts w:ascii="Arial" w:hAnsi="Arial" w:cs="Arial"/>
        </w:rPr>
        <w:fldChar w:fldCharType="end"/>
      </w:r>
      <w:r w:rsidR="00732108">
        <w:rPr>
          <w:rFonts w:ascii="Arial" w:hAnsi="Arial" w:cs="Arial"/>
        </w:rPr>
        <w:t xml:space="preserve">.  However, the process of gating for cell subsets </w:t>
      </w:r>
      <w:r w:rsidR="005D55FF">
        <w:rPr>
          <w:rFonts w:ascii="Arial" w:hAnsi="Arial" w:cs="Arial"/>
        </w:rPr>
        <w:t xml:space="preserve">traditionally requires human experts to review </w:t>
      </w:r>
      <w:r w:rsidRPr="00CF38EB">
        <w:rPr>
          <w:rFonts w:ascii="Arial" w:hAnsi="Arial" w:cs="Arial"/>
        </w:rPr>
        <w:t xml:space="preserve">cell </w:t>
      </w:r>
      <w:r w:rsidR="006A02DD">
        <w:rPr>
          <w:rFonts w:ascii="Arial" w:hAnsi="Arial" w:cs="Arial"/>
        </w:rPr>
        <w:t xml:space="preserve">expression profiles manually </w:t>
      </w:r>
      <w:r w:rsidR="00732108">
        <w:rPr>
          <w:rFonts w:ascii="Arial" w:hAnsi="Arial" w:cs="Arial"/>
        </w:rPr>
        <w:t xml:space="preserve">for </w:t>
      </w:r>
      <w:r w:rsidR="006A02DD">
        <w:rPr>
          <w:rFonts w:ascii="Arial" w:hAnsi="Arial" w:cs="Arial"/>
        </w:rPr>
        <w:t xml:space="preserve">individual </w:t>
      </w:r>
      <w:r w:rsidR="00732108">
        <w:rPr>
          <w:rFonts w:ascii="Arial" w:hAnsi="Arial" w:cs="Arial"/>
        </w:rPr>
        <w:t>feature</w:t>
      </w:r>
      <w:r w:rsidR="006A02DD">
        <w:rPr>
          <w:rFonts w:ascii="Arial" w:hAnsi="Arial" w:cs="Arial"/>
        </w:rPr>
        <w:t>s or pairs of features</w:t>
      </w:r>
      <w:r w:rsidR="00732108">
        <w:rPr>
          <w:rFonts w:ascii="Arial" w:hAnsi="Arial" w:cs="Arial"/>
        </w:rPr>
        <w:t xml:space="preserve"> </w:t>
      </w:r>
      <w:r w:rsidR="005D55FF">
        <w:rPr>
          <w:rFonts w:ascii="Arial" w:hAnsi="Arial" w:cs="Arial"/>
        </w:rPr>
        <w:t xml:space="preserve">and recognize </w:t>
      </w:r>
      <w:r w:rsidR="006A02DD">
        <w:rPr>
          <w:rFonts w:ascii="Arial" w:hAnsi="Arial" w:cs="Arial"/>
        </w:rPr>
        <w:t>cell subsets</w:t>
      </w:r>
      <w:r w:rsidR="005D55FF">
        <w:rPr>
          <w:rFonts w:ascii="Arial" w:hAnsi="Arial" w:cs="Arial"/>
        </w:rPr>
        <w:t xml:space="preserve"> based on </w:t>
      </w:r>
      <w:r w:rsidR="005D55FF" w:rsidRPr="00CF38EB">
        <w:rPr>
          <w:rFonts w:ascii="Arial" w:hAnsi="Arial" w:cs="Arial"/>
        </w:rPr>
        <w:t>patterns</w:t>
      </w:r>
      <w:r w:rsidR="005D55FF">
        <w:rPr>
          <w:rFonts w:ascii="Arial" w:hAnsi="Arial" w:cs="Arial"/>
        </w:rPr>
        <w:t xml:space="preserve"> in the measured features and prior knowledge of biology </w:t>
      </w:r>
      <w:r w:rsidR="005D55FF">
        <w:rPr>
          <w:rFonts w:ascii="Arial" w:hAnsi="Arial" w:cs="Arial"/>
        </w:rPr>
        <w:fldChar w:fldCharType="begin">
          <w:fldData xml:space="preserve">PEVuZE5vdGU+PENpdGU+PEF1dGhvcj5TYWV5czwvQXV0aG9yPjxZZWFyPjIwMTY8L1llYXI+PFJl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</w:fldData>
        </w:fldChar>
      </w:r>
      <w:r w:rsidR="005D55FF">
        <w:rPr>
          <w:rFonts w:ascii="Arial" w:hAnsi="Arial" w:cs="Arial"/>
        </w:rPr>
        <w:instrText xml:space="preserve"> ADDIN EN.CITE </w:instrText>
      </w:r>
      <w:r w:rsidR="005D55FF">
        <w:rPr>
          <w:rFonts w:ascii="Arial" w:hAnsi="Arial" w:cs="Arial"/>
        </w:rPr>
        <w:fldChar w:fldCharType="begin">
          <w:fldData xml:space="preserve">PEVuZE5vdGU+PENpdGU+PEF1dGhvcj5TYWV5czwvQXV0aG9yPjxZZWFyPjIwMTY8L1llYXI+PFJl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</w:fldData>
        </w:fldChar>
      </w:r>
      <w:r w:rsidR="005D55FF">
        <w:rPr>
          <w:rFonts w:ascii="Arial" w:hAnsi="Arial" w:cs="Arial"/>
        </w:rPr>
        <w:instrText xml:space="preserve"> ADDIN EN.CITE.DATA </w:instrText>
      </w:r>
      <w:r w:rsidR="005D55FF">
        <w:rPr>
          <w:rFonts w:ascii="Arial" w:hAnsi="Arial" w:cs="Arial"/>
        </w:rPr>
      </w:r>
      <w:r w:rsidR="005D55FF">
        <w:rPr>
          <w:rFonts w:ascii="Arial" w:hAnsi="Arial" w:cs="Arial"/>
        </w:rPr>
        <w:fldChar w:fldCharType="end"/>
      </w:r>
      <w:r w:rsidR="005D55FF">
        <w:rPr>
          <w:rFonts w:ascii="Arial" w:hAnsi="Arial" w:cs="Arial"/>
        </w:rPr>
      </w:r>
      <w:r w:rsidR="005D55FF">
        <w:rPr>
          <w:rFonts w:ascii="Arial" w:hAnsi="Arial" w:cs="Arial"/>
        </w:rPr>
        <w:fldChar w:fldCharType="separate"/>
      </w:r>
      <w:r w:rsidR="005D55FF">
        <w:rPr>
          <w:rFonts w:ascii="Arial" w:hAnsi="Arial" w:cs="Arial"/>
          <w:noProof/>
        </w:rPr>
        <w:t>(Diggins et al., 2015; Saeys et al., 2016)</w:t>
      </w:r>
      <w:r w:rsidR="005D55FF">
        <w:rPr>
          <w:rFonts w:ascii="Arial" w:hAnsi="Arial" w:cs="Arial"/>
        </w:rPr>
        <w:fldChar w:fldCharType="end"/>
      </w:r>
      <w:r w:rsidRPr="00CF38EB">
        <w:rPr>
          <w:rFonts w:ascii="Arial" w:hAnsi="Arial" w:cs="Arial"/>
        </w:rPr>
        <w:t xml:space="preserve">.  </w:t>
      </w:r>
      <w:r w:rsidR="005D55FF">
        <w:rPr>
          <w:rFonts w:ascii="Arial" w:hAnsi="Arial" w:cs="Arial"/>
        </w:rPr>
        <w:t xml:space="preserve">This type of </w:t>
      </w:r>
      <w:r w:rsidR="006A02DD">
        <w:rPr>
          <w:rFonts w:ascii="Arial" w:hAnsi="Arial" w:cs="Arial"/>
        </w:rPr>
        <w:t xml:space="preserve">manual </w:t>
      </w:r>
      <w:r w:rsidR="00732108">
        <w:rPr>
          <w:rFonts w:ascii="Arial" w:hAnsi="Arial" w:cs="Arial"/>
        </w:rPr>
        <w:lastRenderedPageBreak/>
        <w:t>gating</w:t>
      </w:r>
      <w:r w:rsidR="006A02DD">
        <w:rPr>
          <w:rFonts w:ascii="Arial" w:hAnsi="Arial" w:cs="Arial"/>
        </w:rPr>
        <w:t xml:space="preserve"> on a one or two dimensional histogram </w:t>
      </w:r>
      <w:r w:rsidR="005D55FF">
        <w:rPr>
          <w:rFonts w:ascii="Arial" w:hAnsi="Arial" w:cs="Arial"/>
        </w:rPr>
        <w:t>has long been considered the gold standard</w:t>
      </w:r>
      <w:r w:rsidR="00732108">
        <w:rPr>
          <w:rFonts w:ascii="Arial" w:hAnsi="Arial" w:cs="Arial"/>
        </w:rPr>
        <w:t>, and immunologists have spent decades refining and discussing the order of feature analysis and the importance of individual features to cell identity</w:t>
      </w:r>
      <w:r w:rsidR="006A02DD">
        <w:rPr>
          <w:rFonts w:ascii="Arial" w:hAnsi="Arial" w:cs="Arial"/>
        </w:rPr>
        <w:t xml:space="preserve"> </w:t>
      </w:r>
      <w:r w:rsidR="00780D75">
        <w:rPr>
          <w:rFonts w:ascii="Arial" w:hAnsi="Arial" w:cs="Arial"/>
        </w:rPr>
        <w:fldChar w:fldCharType="begin"/>
      </w:r>
      <w:r w:rsidR="00780D75">
        <w:rPr>
          <w:rFonts w:ascii="Arial" w:hAnsi="Arial" w:cs="Arial"/>
        </w:rPr>
        <w:instrText xml:space="preserve"> ADDIN EN.CITE &lt;EndNote&gt;&lt;Cite&gt;&lt;Author&gt;Roussel&lt;/Author&gt;&lt;Year&gt;2016&lt;/Year&gt;&lt;RecNum&gt;4404&lt;/RecNum&gt;&lt;DisplayText&gt;(Roussel et al., 2016)&lt;/DisplayText&gt;&lt;record&gt;&lt;rec-number&gt;4404&lt;/rec-number&gt;&lt;foreign-keys&gt;&lt;key app="EN" db-id="wsdxpa90yaxt2lewwrupvasddez9td9rdt55" timestamp="1488171100"&gt;4404&lt;/key&gt;&lt;/foreign-keys&gt;&lt;ref-type name="Book Section"&gt;5&lt;/ref-type&gt;&lt;contributors&gt;&lt;authors&gt;&lt;author&gt;Mikael Roussel&lt;/author&gt;&lt;author&gt;Allison R. Greenplate&lt;/author&gt;&lt;author&gt;Jonathan M. Irish&lt;/author&gt;&lt;/authors&gt;&lt;/contributors&gt;&lt;titles&gt;&lt;title&gt;Dissecting Complex Cellular Systems with High Dimensional Single Cell Mass Cytometry&lt;/title&gt;&lt;secondary-title&gt;Experimental Approaches for the Investigation of Innate Immunity&lt;/secondary-title&gt;&lt;/titles&gt;&lt;pages&gt;15-26&lt;/pages&gt;&lt;dates&gt;&lt;year&gt;2016&lt;/year&gt;&lt;/dates&gt;&lt;publisher&gt;WORLD SCIENTIFIC&lt;/publisher&gt;&lt;urls&gt;&lt;related-urls&gt;&lt;url&gt;http://www.worldscientific.com/doi/abs/10.1142/9789814678735_0002&lt;/url&gt;&lt;/related-urls&gt;&lt;/urls&gt;&lt;electronic-resource-num&gt;10.1142/9789814678735_0002&lt;/electronic-resource-num&gt;&lt;/record&gt;&lt;/Cite&gt;&lt;/EndNote&gt;</w:instrText>
      </w:r>
      <w:r w:rsidR="00780D75">
        <w:rPr>
          <w:rFonts w:ascii="Arial" w:hAnsi="Arial" w:cs="Arial"/>
        </w:rPr>
        <w:fldChar w:fldCharType="separate"/>
      </w:r>
      <w:r w:rsidR="00780D75">
        <w:rPr>
          <w:rFonts w:ascii="Arial" w:hAnsi="Arial" w:cs="Arial"/>
          <w:noProof/>
        </w:rPr>
        <w:t>(Roussel et al., 2016)</w:t>
      </w:r>
      <w:r w:rsidR="00780D75">
        <w:rPr>
          <w:rFonts w:ascii="Arial" w:hAnsi="Arial" w:cs="Arial"/>
        </w:rPr>
        <w:fldChar w:fldCharType="end"/>
      </w:r>
      <w:r>
        <w:rPr>
          <w:rFonts w:ascii="Arial" w:hAnsi="Arial" w:cs="Arial"/>
        </w:rPr>
        <w:t xml:space="preserve">.  </w:t>
      </w:r>
      <w:r w:rsidR="006A02DD">
        <w:rPr>
          <w:rFonts w:ascii="Arial" w:hAnsi="Arial" w:cs="Arial"/>
        </w:rPr>
        <w:t xml:space="preserve">More recently, </w:t>
      </w:r>
      <w:r w:rsidR="005375F6">
        <w:rPr>
          <w:rFonts w:ascii="Arial" w:hAnsi="Arial" w:cs="Arial"/>
        </w:rPr>
        <w:t xml:space="preserve">automated clustering and </w:t>
      </w:r>
      <w:r w:rsidR="006A02DD">
        <w:rPr>
          <w:rFonts w:ascii="Arial" w:hAnsi="Arial" w:cs="Arial"/>
        </w:rPr>
        <w:t xml:space="preserve">machine learning tools have begun to challenge the manual gating approach to cell identification </w:t>
      </w:r>
      <w:r w:rsidR="00780D75">
        <w:rPr>
          <w:rFonts w:ascii="Arial" w:hAnsi="Arial" w:cs="Arial"/>
        </w:rPr>
        <w:fldChar w:fldCharType="begin">
          <w:fldData xml:space="preserve">PEVuZE5vdGU+PENpdGU+PEF1dGhvcj5JcmlzaDwvQXV0aG9yPjxZZWFyPjIwMTQ8L1llYXI+PFJl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</w:fldData>
        </w:fldChar>
      </w:r>
      <w:r w:rsidR="00780D75">
        <w:rPr>
          <w:rFonts w:ascii="Arial" w:hAnsi="Arial" w:cs="Arial"/>
        </w:rPr>
        <w:instrText xml:space="preserve"> ADDIN EN.CITE </w:instrText>
      </w:r>
      <w:r w:rsidR="00780D75">
        <w:rPr>
          <w:rFonts w:ascii="Arial" w:hAnsi="Arial" w:cs="Arial"/>
        </w:rPr>
        <w:fldChar w:fldCharType="begin">
          <w:fldData xml:space="preserve">PEVuZE5vdGU+PENpdGU+PEF1dGhvcj5JcmlzaDwvQXV0aG9yPjxZZWFyPjIwMTQ8L1llYXI+PFJl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</w:fldData>
        </w:fldChar>
      </w:r>
      <w:r w:rsidR="00780D75">
        <w:rPr>
          <w:rFonts w:ascii="Arial" w:hAnsi="Arial" w:cs="Arial"/>
        </w:rPr>
        <w:instrText xml:space="preserve"> ADDIN EN.CITE.DATA </w:instrText>
      </w:r>
      <w:r w:rsidR="00780D75">
        <w:rPr>
          <w:rFonts w:ascii="Arial" w:hAnsi="Arial" w:cs="Arial"/>
        </w:rPr>
      </w:r>
      <w:r w:rsidR="00780D75">
        <w:rPr>
          <w:rFonts w:ascii="Arial" w:hAnsi="Arial" w:cs="Arial"/>
        </w:rPr>
        <w:fldChar w:fldCharType="end"/>
      </w:r>
      <w:r w:rsidR="00780D75">
        <w:rPr>
          <w:rFonts w:ascii="Arial" w:hAnsi="Arial" w:cs="Arial"/>
        </w:rPr>
      </w:r>
      <w:r w:rsidR="00780D75">
        <w:rPr>
          <w:rFonts w:ascii="Arial" w:hAnsi="Arial" w:cs="Arial"/>
        </w:rPr>
        <w:fldChar w:fldCharType="separate"/>
      </w:r>
      <w:r w:rsidR="00780D75">
        <w:rPr>
          <w:rFonts w:ascii="Arial" w:hAnsi="Arial" w:cs="Arial"/>
          <w:noProof/>
        </w:rPr>
        <w:t>(Amir el et al., 2013; Irish, 2014)</w:t>
      </w:r>
      <w:r w:rsidR="00780D75">
        <w:rPr>
          <w:rFonts w:ascii="Arial" w:hAnsi="Arial" w:cs="Arial"/>
        </w:rPr>
        <w:fldChar w:fldCharType="end"/>
      </w:r>
      <w:r w:rsidR="006A02DD">
        <w:rPr>
          <w:rFonts w:ascii="Arial" w:hAnsi="Arial" w:cs="Arial"/>
        </w:rPr>
        <w:t xml:space="preserve">.  </w:t>
      </w:r>
      <w:r w:rsidR="005375F6">
        <w:rPr>
          <w:rFonts w:ascii="Arial" w:hAnsi="Arial" w:cs="Arial"/>
        </w:rPr>
        <w:t xml:space="preserve">A well-established clustering tool in mass cytometry is </w:t>
      </w:r>
      <w:ins w:id="3" w:author="Kirsten Diggins" w:date="2017-05-01T14:09:00Z">
        <w:r w:rsidR="004B4054">
          <w:rPr>
            <w:rFonts w:ascii="Arial" w:hAnsi="Arial" w:cs="Arial"/>
          </w:rPr>
          <w:t>spanning-tree progression analysis of density-normalized events (</w:t>
        </w:r>
      </w:ins>
      <w:r w:rsidR="005375F6">
        <w:rPr>
          <w:rFonts w:ascii="Arial" w:hAnsi="Arial" w:cs="Arial"/>
        </w:rPr>
        <w:t>SPADE</w:t>
      </w:r>
      <w:ins w:id="4" w:author="Kirsten Diggins" w:date="2017-05-01T14:09:00Z">
        <w:r w:rsidR="004B4054">
          <w:rPr>
            <w:rFonts w:ascii="Arial" w:hAnsi="Arial" w:cs="Arial"/>
          </w:rPr>
          <w:t>)</w:t>
        </w:r>
      </w:ins>
      <w:r w:rsidR="005375F6">
        <w:rPr>
          <w:rFonts w:ascii="Arial" w:hAnsi="Arial" w:cs="Arial"/>
        </w:rPr>
        <w:t xml:space="preserve">, which is typically used to assign cells into clusters based on the original measured features or a linear dimensionality reduction, such as a principal component analysis of the features </w:t>
      </w:r>
      <w:r w:rsidR="00780D75">
        <w:rPr>
          <w:rFonts w:ascii="Arial" w:hAnsi="Arial" w:cs="Arial"/>
        </w:rPr>
        <w:fldChar w:fldCharType="begin"/>
      </w:r>
      <w:r w:rsidR="00780D75">
        <w:rPr>
          <w:rFonts w:ascii="Arial" w:hAnsi="Arial" w:cs="Arial"/>
        </w:rPr>
        <w:instrText xml:space="preserve"> ADDIN EN.CITE &lt;EndNote&gt;&lt;Cite&gt;&lt;Author&gt;Qiu&lt;/Author&gt;&lt;Year&gt;2011&lt;/Year&gt;&lt;RecNum&gt;3058&lt;/RecNum&gt;&lt;DisplayText&gt;(Qiu et al., 2011)&lt;/DisplayText&gt;&lt;record&gt;&lt;rec-number&gt;3058&lt;/rec-number&gt;&lt;foreign-keys&gt;&lt;key app="EN" db-id="wsdxpa90yaxt2lewwrupvasddez9td9rdt55" timestamp="1481469891"&gt;3058&lt;/key&gt;&lt;/foreign-keys&gt;&lt;ref-type name="Bill"&gt;4&lt;/ref-type&gt;&lt;contributors&gt;&lt;authors&gt;&lt;author&gt;Qiu, Peng&lt;/author&gt;&lt;author&gt;Simonds, Erin F&lt;/author&gt;&lt;author&gt;Bendall, Sean C&lt;/author&gt;&lt;author&gt;Gibbs, Kenneth D&lt;/author&gt;&lt;author&gt;Bruggner, Robert V&lt;/author&gt;&lt;author&gt;Linderman, Michael D&lt;/author&gt;&lt;author&gt;Sachs, Karen&lt;/author&gt;&lt;author&gt;Nolan, Garry P&lt;/author&gt;&lt;author&gt;Plevritis, Sylvia K&lt;/author&gt;&lt;/authors&gt;&lt;/contributors&gt;&lt;auth-address&gt;Department of Radiology, Stanford University, Stanford, CA, USA. pqiu@mdanderson.org&lt;/auth-address&gt;&lt;titles&gt;&lt;title&gt;Extracting a cellular hierarchy from high-dimensional cytometry data with SPADE.&lt;/title&gt;&lt;secondary-title&gt;Nat Biotechnol&lt;/secondary-title&gt;&lt;/titles&gt;&lt;periodical&gt;&lt;full-title&gt;Nat Biotechnol&lt;/full-title&gt;&lt;abbr-1&gt;Nature biotechnology&lt;/abbr-1&gt;&lt;/periodical&gt;&lt;pages&gt;886-891&lt;/pages&gt;&lt;volume&gt;29&lt;/volume&gt;&lt;number&gt;10&lt;/number&gt;&lt;dates&gt;&lt;year&gt;2011&lt;/year&gt;&lt;pub-dates&gt;&lt;date&gt;Oct&lt;/date&gt;&lt;/pub-dates&gt;&lt;/dates&gt;&lt;label&gt;r21085&lt;/label&gt;&lt;urls&gt;&lt;related-urls&gt;&lt;url&gt;http://eutils.ncbi.nlm.nih.gov/entrez/eutils/elink.fcgi?dbfrom=pubmed&amp;amp;id=21964415&amp;amp;retmode=ref&amp;amp;cmd=prlinks&lt;/url&gt;&lt;url&gt;http://www.nature.com/nbt/journal/v29/n10/pdf/nbt.1991.pdf&lt;/url&gt;&lt;/related-urls&gt;&lt;/urls&gt;&lt;/record&gt;&lt;/Cite&gt;&lt;/EndNote&gt;</w:instrText>
      </w:r>
      <w:r w:rsidR="00780D75">
        <w:rPr>
          <w:rFonts w:ascii="Arial" w:hAnsi="Arial" w:cs="Arial"/>
        </w:rPr>
        <w:fldChar w:fldCharType="separate"/>
      </w:r>
      <w:r w:rsidR="00780D75">
        <w:rPr>
          <w:rFonts w:ascii="Arial" w:hAnsi="Arial" w:cs="Arial"/>
          <w:noProof/>
        </w:rPr>
        <w:t>(Qiu et al., 2011)</w:t>
      </w:r>
      <w:r w:rsidR="00780D75">
        <w:rPr>
          <w:rFonts w:ascii="Arial" w:hAnsi="Arial" w:cs="Arial"/>
        </w:rPr>
        <w:fldChar w:fldCharType="end"/>
      </w:r>
      <w:r w:rsidR="005375F6">
        <w:rPr>
          <w:rFonts w:ascii="Arial" w:hAnsi="Arial" w:cs="Arial"/>
        </w:rPr>
        <w:t xml:space="preserve">.  </w:t>
      </w:r>
      <w:r w:rsidR="006A02DD">
        <w:rPr>
          <w:rFonts w:ascii="Arial" w:hAnsi="Arial" w:cs="Arial"/>
        </w:rPr>
        <w:t xml:space="preserve">t-SNE, </w:t>
      </w:r>
      <w:r w:rsidR="00814C57">
        <w:rPr>
          <w:rFonts w:ascii="Arial" w:hAnsi="Arial" w:cs="Arial"/>
        </w:rPr>
        <w:t>viSNE</w:t>
      </w:r>
      <w:r w:rsidR="006A02DD">
        <w:rPr>
          <w:rFonts w:ascii="Arial" w:hAnsi="Arial" w:cs="Arial"/>
        </w:rPr>
        <w:t>,</w:t>
      </w:r>
      <w:r w:rsidR="00814C57">
        <w:rPr>
          <w:rFonts w:ascii="Arial" w:hAnsi="Arial" w:cs="Arial"/>
        </w:rPr>
        <w:t xml:space="preserve"> </w:t>
      </w:r>
      <w:r w:rsidR="006A02DD">
        <w:rPr>
          <w:rFonts w:ascii="Arial" w:hAnsi="Arial" w:cs="Arial"/>
        </w:rPr>
        <w:t xml:space="preserve">and related approaches </w:t>
      </w:r>
      <w:r w:rsidR="005375F6">
        <w:rPr>
          <w:rFonts w:ascii="Arial" w:hAnsi="Arial" w:cs="Arial"/>
        </w:rPr>
        <w:t xml:space="preserve">were developed to </w:t>
      </w:r>
      <w:r w:rsidR="006A02DD">
        <w:rPr>
          <w:rFonts w:ascii="Arial" w:hAnsi="Arial" w:cs="Arial"/>
        </w:rPr>
        <w:t>create two-dimensional view</w:t>
      </w:r>
      <w:r w:rsidR="005375F6">
        <w:rPr>
          <w:rFonts w:ascii="Arial" w:hAnsi="Arial" w:cs="Arial"/>
        </w:rPr>
        <w:t>s</w:t>
      </w:r>
      <w:r w:rsidR="006A02DD">
        <w:rPr>
          <w:rFonts w:ascii="Arial" w:hAnsi="Arial" w:cs="Arial"/>
        </w:rPr>
        <w:t xml:space="preserve"> of multidimensional data based on optimizing placement of cells in a low dimensional view according to a multidimensional similarity score </w:t>
      </w:r>
      <w:r w:rsidR="00780D75">
        <w:rPr>
          <w:rFonts w:ascii="Arial" w:hAnsi="Arial" w:cs="Arial"/>
        </w:rPr>
        <w:fldChar w:fldCharType="begin">
          <w:fldData xml:space="preserve">PEVuZE5vdGU+PENpdGU+PEF1dGhvcj5BbWlyIGVsPC9BdXRob3I+PFllYXI+MjAxMzwvWWVhcj48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</w:fldData>
        </w:fldChar>
      </w:r>
      <w:r w:rsidR="00780D75">
        <w:rPr>
          <w:rFonts w:ascii="Arial" w:hAnsi="Arial" w:cs="Arial"/>
        </w:rPr>
        <w:instrText xml:space="preserve"> ADDIN EN.CITE </w:instrText>
      </w:r>
      <w:r w:rsidR="00780D75">
        <w:rPr>
          <w:rFonts w:ascii="Arial" w:hAnsi="Arial" w:cs="Arial"/>
        </w:rPr>
        <w:fldChar w:fldCharType="begin">
          <w:fldData xml:space="preserve">PEVuZE5vdGU+PENpdGU+PEF1dGhvcj5BbWlyIGVsPC9BdXRob3I+PFllYXI+MjAxMzwvWWVhcj48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</w:fldData>
        </w:fldChar>
      </w:r>
      <w:r w:rsidR="00780D75">
        <w:rPr>
          <w:rFonts w:ascii="Arial" w:hAnsi="Arial" w:cs="Arial"/>
        </w:rPr>
        <w:instrText xml:space="preserve"> ADDIN EN.CITE.DATA </w:instrText>
      </w:r>
      <w:r w:rsidR="00780D75">
        <w:rPr>
          <w:rFonts w:ascii="Arial" w:hAnsi="Arial" w:cs="Arial"/>
        </w:rPr>
      </w:r>
      <w:r w:rsidR="00780D75">
        <w:rPr>
          <w:rFonts w:ascii="Arial" w:hAnsi="Arial" w:cs="Arial"/>
        </w:rPr>
        <w:fldChar w:fldCharType="end"/>
      </w:r>
      <w:r w:rsidR="00780D75">
        <w:rPr>
          <w:rFonts w:ascii="Arial" w:hAnsi="Arial" w:cs="Arial"/>
        </w:rPr>
      </w:r>
      <w:r w:rsidR="00780D75">
        <w:rPr>
          <w:rFonts w:ascii="Arial" w:hAnsi="Arial" w:cs="Arial"/>
        </w:rPr>
        <w:fldChar w:fldCharType="separate"/>
      </w:r>
      <w:r w:rsidR="00780D75">
        <w:rPr>
          <w:rFonts w:ascii="Arial" w:hAnsi="Arial" w:cs="Arial"/>
          <w:noProof/>
        </w:rPr>
        <w:t>(Amir el et al., 2013; Diggins et al., 2015)</w:t>
      </w:r>
      <w:r w:rsidR="00780D75">
        <w:rPr>
          <w:rFonts w:ascii="Arial" w:hAnsi="Arial" w:cs="Arial"/>
        </w:rPr>
        <w:fldChar w:fldCharType="end"/>
      </w:r>
      <w:r w:rsidR="006A02DD">
        <w:rPr>
          <w:rFonts w:ascii="Arial" w:hAnsi="Arial" w:cs="Arial"/>
        </w:rPr>
        <w:t xml:space="preserve">.  In a t-SNE map, cells form </w:t>
      </w:r>
      <w:commentRangeStart w:id="5"/>
      <w:r w:rsidR="006A02DD">
        <w:rPr>
          <w:rFonts w:ascii="Arial" w:hAnsi="Arial" w:cs="Arial"/>
        </w:rPr>
        <w:t xml:space="preserve">clusters </w:t>
      </w:r>
      <w:commentRangeEnd w:id="5"/>
      <w:r w:rsidR="004B4054">
        <w:rPr>
          <w:rStyle w:val="CommentReference"/>
        </w:rPr>
        <w:commentReference w:id="5"/>
      </w:r>
      <w:r w:rsidR="006A02DD">
        <w:rPr>
          <w:rFonts w:ascii="Arial" w:hAnsi="Arial" w:cs="Arial"/>
        </w:rPr>
        <w:t xml:space="preserve">based on their similarity to other cells, and the populations can be identified by an expert based on location and marker expression levels.  Originally intended as a way to visualize populations and reveal hidden cell types, </w:t>
      </w:r>
      <w:r w:rsidR="00FC67FB">
        <w:rPr>
          <w:rFonts w:ascii="Arial" w:hAnsi="Arial" w:cs="Arial"/>
        </w:rPr>
        <w:t>plots created by t-SNE have been observed to provide new ways to identify cell types by clustering on t-SNE axes</w:t>
      </w:r>
      <w:r w:rsidR="006A02DD">
        <w:rPr>
          <w:rFonts w:ascii="Arial" w:hAnsi="Arial" w:cs="Arial"/>
        </w:rPr>
        <w:t xml:space="preserve"> </w:t>
      </w:r>
      <w:r w:rsidR="00780D75">
        <w:rPr>
          <w:rFonts w:ascii="Arial" w:hAnsi="Arial" w:cs="Arial"/>
        </w:rPr>
        <w:fldChar w:fldCharType="begin">
          <w:fldData xml:space="preserve">PEVuZE5vdGU+PENpdGU+PEF1dGhvcj5CZWNoZXI8L0F1dGhvcj48WWVhcj4yMDE0PC9ZZWFyPjxS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</w:fldData>
        </w:fldChar>
      </w:r>
      <w:r w:rsidR="00780D75">
        <w:rPr>
          <w:rFonts w:ascii="Arial" w:hAnsi="Arial" w:cs="Arial"/>
        </w:rPr>
        <w:instrText xml:space="preserve"> ADDIN EN.CITE </w:instrText>
      </w:r>
      <w:r w:rsidR="00780D75">
        <w:rPr>
          <w:rFonts w:ascii="Arial" w:hAnsi="Arial" w:cs="Arial"/>
        </w:rPr>
        <w:fldChar w:fldCharType="begin">
          <w:fldData xml:space="preserve">PEVuZE5vdGU+PENpdGU+PEF1dGhvcj5CZWNoZXI8L0F1dGhvcj48WWVhcj4yMDE0PC9ZZWFyPjxS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</w:fldData>
        </w:fldChar>
      </w:r>
      <w:r w:rsidR="00780D75">
        <w:rPr>
          <w:rFonts w:ascii="Arial" w:hAnsi="Arial" w:cs="Arial"/>
        </w:rPr>
        <w:instrText xml:space="preserve"> ADDIN EN.CITE.DATA </w:instrText>
      </w:r>
      <w:r w:rsidR="00780D75">
        <w:rPr>
          <w:rFonts w:ascii="Arial" w:hAnsi="Arial" w:cs="Arial"/>
        </w:rPr>
      </w:r>
      <w:r w:rsidR="00780D75">
        <w:rPr>
          <w:rFonts w:ascii="Arial" w:hAnsi="Arial" w:cs="Arial"/>
        </w:rPr>
        <w:fldChar w:fldCharType="end"/>
      </w:r>
      <w:r w:rsidR="00780D75">
        <w:rPr>
          <w:rFonts w:ascii="Arial" w:hAnsi="Arial" w:cs="Arial"/>
        </w:rPr>
      </w:r>
      <w:r w:rsidR="00780D75">
        <w:rPr>
          <w:rFonts w:ascii="Arial" w:hAnsi="Arial" w:cs="Arial"/>
        </w:rPr>
        <w:fldChar w:fldCharType="separate"/>
      </w:r>
      <w:r w:rsidR="00780D75">
        <w:rPr>
          <w:rFonts w:ascii="Arial" w:hAnsi="Arial" w:cs="Arial"/>
          <w:noProof/>
        </w:rPr>
        <w:t>(Becher et al., 2014; Diggins et al., 2017; Ferrell et al., 2016)</w:t>
      </w:r>
      <w:r w:rsidR="00780D75">
        <w:rPr>
          <w:rFonts w:ascii="Arial" w:hAnsi="Arial" w:cs="Arial"/>
        </w:rPr>
        <w:fldChar w:fldCharType="end"/>
      </w:r>
      <w:r w:rsidR="00814C57">
        <w:rPr>
          <w:rFonts w:ascii="Arial" w:hAnsi="Arial" w:cs="Arial"/>
        </w:rPr>
        <w:t xml:space="preserve">.  </w:t>
      </w:r>
      <w:r w:rsidR="006A02DD">
        <w:rPr>
          <w:rFonts w:ascii="Arial" w:hAnsi="Arial" w:cs="Arial"/>
        </w:rPr>
        <w:t xml:space="preserve">The </w:t>
      </w:r>
      <w:r w:rsidR="005375F6">
        <w:rPr>
          <w:rFonts w:ascii="Arial" w:hAnsi="Arial" w:cs="Arial"/>
        </w:rPr>
        <w:t xml:space="preserve">use of </w:t>
      </w:r>
      <w:r w:rsidR="006A02DD">
        <w:rPr>
          <w:rFonts w:ascii="Arial" w:hAnsi="Arial" w:cs="Arial"/>
        </w:rPr>
        <w:t xml:space="preserve">these new computational techniques </w:t>
      </w:r>
      <w:r w:rsidR="005375F6">
        <w:rPr>
          <w:rFonts w:ascii="Arial" w:hAnsi="Arial" w:cs="Arial"/>
        </w:rPr>
        <w:t xml:space="preserve">in cytometry </w:t>
      </w:r>
      <w:r w:rsidR="006A02DD">
        <w:rPr>
          <w:rFonts w:ascii="Arial" w:hAnsi="Arial" w:cs="Arial"/>
        </w:rPr>
        <w:t xml:space="preserve">has raised the question of whether </w:t>
      </w:r>
      <w:r w:rsidR="005375F6">
        <w:rPr>
          <w:rFonts w:ascii="Arial" w:hAnsi="Arial" w:cs="Arial"/>
        </w:rPr>
        <w:t>gating for cell identity on t-SNE axes is more or less accurate than gating on the “original” measured features.  E</w:t>
      </w:r>
      <w:r w:rsidRPr="00CF38EB">
        <w:rPr>
          <w:rFonts w:ascii="Arial" w:hAnsi="Arial" w:cs="Arial"/>
        </w:rPr>
        <w:t>xpert manual gating is time</w:t>
      </w:r>
      <w:r w:rsidR="005375F6">
        <w:rPr>
          <w:rFonts w:ascii="Arial" w:hAnsi="Arial" w:cs="Arial"/>
        </w:rPr>
        <w:t>-</w:t>
      </w:r>
      <w:r w:rsidRPr="00CF38EB">
        <w:rPr>
          <w:rFonts w:ascii="Arial" w:hAnsi="Arial" w:cs="Arial"/>
        </w:rPr>
        <w:t>consuming and introduces the possibility of bias, particularly in tissue types that are less well-defined</w:t>
      </w:r>
      <w:r w:rsidR="005375F6">
        <w:rPr>
          <w:rFonts w:ascii="Arial" w:hAnsi="Arial" w:cs="Arial"/>
        </w:rPr>
        <w:t xml:space="preserve"> </w:t>
      </w:r>
      <w:r w:rsidR="00780D75">
        <w:rPr>
          <w:rFonts w:ascii="Arial" w:hAnsi="Arial" w:cs="Arial"/>
        </w:rPr>
        <w:fldChar w:fldCharType="begin">
          <w:fldData xml:space="preserve">PEVuZE5vdGU+PENpdGU+PEF1dGhvcj5MZWVsYXRpYW48L0F1dGhvcj48WWVhcj4yMDE3PC9ZZWFy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</w:fldData>
        </w:fldChar>
      </w:r>
      <w:r w:rsidR="00780D75">
        <w:rPr>
          <w:rFonts w:ascii="Arial" w:hAnsi="Arial" w:cs="Arial"/>
        </w:rPr>
        <w:instrText xml:space="preserve"> ADDIN EN.CITE </w:instrText>
      </w:r>
      <w:r w:rsidR="00780D75">
        <w:rPr>
          <w:rFonts w:ascii="Arial" w:hAnsi="Arial" w:cs="Arial"/>
        </w:rPr>
        <w:fldChar w:fldCharType="begin">
          <w:fldData xml:space="preserve">PEVuZE5vdGU+PENpdGU+PEF1dGhvcj5MZWVsYXRpYW48L0F1dGhvcj48WWVhcj4yMDE3PC9ZZWFy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</w:fldData>
        </w:fldChar>
      </w:r>
      <w:r w:rsidR="00780D75">
        <w:rPr>
          <w:rFonts w:ascii="Arial" w:hAnsi="Arial" w:cs="Arial"/>
        </w:rPr>
        <w:instrText xml:space="preserve"> ADDIN EN.CITE.DATA </w:instrText>
      </w:r>
      <w:r w:rsidR="00780D75">
        <w:rPr>
          <w:rFonts w:ascii="Arial" w:hAnsi="Arial" w:cs="Arial"/>
        </w:rPr>
      </w:r>
      <w:r w:rsidR="00780D75">
        <w:rPr>
          <w:rFonts w:ascii="Arial" w:hAnsi="Arial" w:cs="Arial"/>
        </w:rPr>
        <w:fldChar w:fldCharType="end"/>
      </w:r>
      <w:r w:rsidR="00780D75">
        <w:rPr>
          <w:rFonts w:ascii="Arial" w:hAnsi="Arial" w:cs="Arial"/>
        </w:rPr>
      </w:r>
      <w:r w:rsidR="00780D75">
        <w:rPr>
          <w:rFonts w:ascii="Arial" w:hAnsi="Arial" w:cs="Arial"/>
        </w:rPr>
        <w:fldChar w:fldCharType="separate"/>
      </w:r>
      <w:r w:rsidR="00780D75">
        <w:rPr>
          <w:rFonts w:ascii="Arial" w:hAnsi="Arial" w:cs="Arial"/>
          <w:noProof/>
        </w:rPr>
        <w:t>(Leelatian et al., 2017)</w:t>
      </w:r>
      <w:r w:rsidR="00780D75">
        <w:rPr>
          <w:rFonts w:ascii="Arial" w:hAnsi="Arial" w:cs="Arial"/>
        </w:rPr>
        <w:fldChar w:fldCharType="end"/>
      </w:r>
      <w:r w:rsidRPr="00CF38EB">
        <w:rPr>
          <w:rFonts w:ascii="Arial" w:hAnsi="Arial" w:cs="Arial"/>
        </w:rPr>
        <w:t>.</w:t>
      </w:r>
      <w:r w:rsidR="00814C57">
        <w:rPr>
          <w:rFonts w:ascii="Arial" w:hAnsi="Arial" w:cs="Arial"/>
        </w:rPr>
        <w:t xml:space="preserve">  </w:t>
      </w:r>
      <w:r w:rsidR="005375F6">
        <w:rPr>
          <w:rFonts w:ascii="Arial" w:hAnsi="Arial" w:cs="Arial"/>
        </w:rPr>
        <w:t>But</w:t>
      </w:r>
      <w:r w:rsidR="00FC67FB">
        <w:rPr>
          <w:rFonts w:ascii="Arial" w:hAnsi="Arial" w:cs="Arial"/>
        </w:rPr>
        <w:t>,</w:t>
      </w:r>
      <w:r w:rsidR="005375F6">
        <w:rPr>
          <w:rFonts w:ascii="Arial" w:hAnsi="Arial" w:cs="Arial"/>
        </w:rPr>
        <w:t xml:space="preserve"> it is not clear whether automated clustering tools should use the original measured features, t-SNE axes cr</w:t>
      </w:r>
      <w:ins w:id="6" w:author="Kirsten Diggins" w:date="2017-05-01T14:11:00Z">
        <w:r w:rsidR="004B4054">
          <w:rPr>
            <w:rFonts w:ascii="Arial" w:hAnsi="Arial" w:cs="Arial"/>
          </w:rPr>
          <w:t>e</w:t>
        </w:r>
      </w:ins>
      <w:r w:rsidR="005375F6">
        <w:rPr>
          <w:rFonts w:ascii="Arial" w:hAnsi="Arial" w:cs="Arial"/>
        </w:rPr>
        <w:t xml:space="preserve">ated based on similar analysis, or a combination of both.  The goal of this study was to test whether the </w:t>
      </w:r>
      <w:r w:rsidR="00DF3A12">
        <w:rPr>
          <w:rFonts w:ascii="Arial" w:hAnsi="Arial" w:cs="Arial"/>
        </w:rPr>
        <w:t xml:space="preserve">inclusion of the axes created in </w:t>
      </w:r>
      <w:r w:rsidR="005375F6">
        <w:rPr>
          <w:rFonts w:ascii="Arial" w:hAnsi="Arial" w:cs="Arial"/>
        </w:rPr>
        <w:t xml:space="preserve">two dimensional t-SNE </w:t>
      </w:r>
      <w:r w:rsidR="00DF3A12">
        <w:rPr>
          <w:rFonts w:ascii="Arial" w:hAnsi="Arial" w:cs="Arial"/>
        </w:rPr>
        <w:t xml:space="preserve">analysis </w:t>
      </w:r>
      <w:r w:rsidR="005375F6">
        <w:rPr>
          <w:rFonts w:ascii="Arial" w:hAnsi="Arial" w:cs="Arial"/>
        </w:rPr>
        <w:t xml:space="preserve">improved </w:t>
      </w:r>
      <w:r w:rsidR="00DF3A12">
        <w:rPr>
          <w:rFonts w:ascii="Arial" w:hAnsi="Arial" w:cs="Arial"/>
        </w:rPr>
        <w:t>or degraded the accuracy of clustering.</w:t>
      </w:r>
    </w:p>
    <w:p w14:paraId="213D82B4" w14:textId="3B3CDB8D" w:rsidR="00BF1D39" w:rsidRDefault="00CF38EB">
      <w:pPr>
        <w:spacing w:line="480" w:lineRule="auto"/>
        <w:jc w:val="both"/>
        <w:rPr>
          <w:rFonts w:ascii="Arial" w:hAnsi="Arial" w:cs="Arial"/>
        </w:rPr>
      </w:pPr>
      <w:r w:rsidRPr="00CF38EB">
        <w:rPr>
          <w:rFonts w:ascii="Arial" w:hAnsi="Arial" w:cs="Arial"/>
        </w:rPr>
        <w:t xml:space="preserve">To test the efficacy of computational </w:t>
      </w:r>
      <w:r w:rsidR="00DF3A12">
        <w:rPr>
          <w:rFonts w:ascii="Arial" w:hAnsi="Arial" w:cs="Arial"/>
        </w:rPr>
        <w:t xml:space="preserve">cell identification </w:t>
      </w:r>
      <w:r w:rsidRPr="00CF38EB">
        <w:rPr>
          <w:rFonts w:ascii="Arial" w:hAnsi="Arial" w:cs="Arial"/>
        </w:rPr>
        <w:t xml:space="preserve">programs, </w:t>
      </w:r>
      <w:r w:rsidR="00DF3A12">
        <w:rPr>
          <w:rFonts w:ascii="Arial" w:hAnsi="Arial" w:cs="Arial"/>
        </w:rPr>
        <w:t xml:space="preserve">two datasets were used in a series of computational experiments designed to compare </w:t>
      </w:r>
      <w:r w:rsidRPr="00CF38EB">
        <w:rPr>
          <w:rFonts w:ascii="Arial" w:hAnsi="Arial" w:cs="Arial"/>
        </w:rPr>
        <w:t xml:space="preserve">manual gating </w:t>
      </w:r>
      <w:r w:rsidR="00DF3A12">
        <w:rPr>
          <w:rFonts w:ascii="Arial" w:hAnsi="Arial" w:cs="Arial"/>
        </w:rPr>
        <w:t xml:space="preserve">as a “gold standard” with </w:t>
      </w:r>
      <w:r w:rsidR="00BF1D39">
        <w:rPr>
          <w:rFonts w:ascii="Arial" w:hAnsi="Arial" w:cs="Arial"/>
        </w:rPr>
        <w:t xml:space="preserve">computational </w:t>
      </w:r>
      <w:r w:rsidR="00DF3A12">
        <w:rPr>
          <w:rFonts w:ascii="Arial" w:hAnsi="Arial" w:cs="Arial"/>
        </w:rPr>
        <w:t>gating on original measured features, t-SNE axes, or both, simultaneously</w:t>
      </w:r>
      <w:r w:rsidR="00BF1D39">
        <w:rPr>
          <w:rFonts w:ascii="Arial" w:hAnsi="Arial" w:cs="Arial"/>
        </w:rPr>
        <w:t>.</w:t>
      </w:r>
      <w:r w:rsidR="00DF3A12">
        <w:rPr>
          <w:rFonts w:ascii="Arial" w:hAnsi="Arial" w:cs="Arial"/>
        </w:rPr>
        <w:t xml:space="preserve">  Manual gating was performed both on the original measured features, as is traditional, and on t-SNE axes, as is becoming common in mass cytometry.</w:t>
      </w:r>
      <w:r w:rsidR="00BF1D39">
        <w:rPr>
          <w:rFonts w:ascii="Arial" w:hAnsi="Arial" w:cs="Arial"/>
        </w:rPr>
        <w:t xml:space="preserve">  </w:t>
      </w:r>
      <w:r w:rsidR="00DF3A12">
        <w:rPr>
          <w:rFonts w:ascii="Arial" w:hAnsi="Arial" w:cs="Arial"/>
        </w:rPr>
        <w:t xml:space="preserve">SPADE was used as the clustering tool, and f-measure of grouping expert-assigned population identities used as the means of assessing accuracy of SPADE-identified cell populations. </w:t>
      </w:r>
      <w:r w:rsidR="00BF1D39">
        <w:rPr>
          <w:rFonts w:ascii="Arial" w:hAnsi="Arial" w:cs="Arial"/>
        </w:rPr>
        <w:t xml:space="preserve">Two </w:t>
      </w:r>
      <w:r w:rsidR="00DF3A12">
        <w:rPr>
          <w:rFonts w:ascii="Arial" w:hAnsi="Arial" w:cs="Arial"/>
        </w:rPr>
        <w:t xml:space="preserve">datasets </w:t>
      </w:r>
      <w:r w:rsidR="00BF1D39">
        <w:rPr>
          <w:rFonts w:ascii="Arial" w:hAnsi="Arial" w:cs="Arial"/>
        </w:rPr>
        <w:t xml:space="preserve">were </w:t>
      </w:r>
      <w:r w:rsidR="00DF3A12">
        <w:rPr>
          <w:rFonts w:ascii="Arial" w:hAnsi="Arial" w:cs="Arial"/>
        </w:rPr>
        <w:t>compared: 1)</w:t>
      </w:r>
      <w:r w:rsidR="00D11868">
        <w:rPr>
          <w:rFonts w:ascii="Arial" w:hAnsi="Arial" w:cs="Arial"/>
        </w:rPr>
        <w:t xml:space="preserve"> </w:t>
      </w:r>
      <w:r w:rsidR="00DF3A12">
        <w:rPr>
          <w:rFonts w:ascii="Arial" w:hAnsi="Arial" w:cs="Arial"/>
        </w:rPr>
        <w:t>published data from g</w:t>
      </w:r>
      <w:r w:rsidR="00BF1D39">
        <w:rPr>
          <w:rFonts w:ascii="Arial" w:hAnsi="Arial" w:cs="Arial"/>
        </w:rPr>
        <w:t xml:space="preserve">lioblastoma </w:t>
      </w:r>
      <w:proofErr w:type="spellStart"/>
      <w:r w:rsidR="00DF3A12">
        <w:rPr>
          <w:rFonts w:ascii="Arial" w:hAnsi="Arial" w:cs="Arial"/>
        </w:rPr>
        <w:t>multiforme</w:t>
      </w:r>
      <w:proofErr w:type="spellEnd"/>
      <w:r w:rsidR="00DF3A12">
        <w:rPr>
          <w:rFonts w:ascii="Arial" w:hAnsi="Arial" w:cs="Arial"/>
        </w:rPr>
        <w:t xml:space="preserve"> </w:t>
      </w:r>
      <w:r w:rsidR="00BF1D39">
        <w:rPr>
          <w:rFonts w:ascii="Arial" w:hAnsi="Arial" w:cs="Arial"/>
        </w:rPr>
        <w:t xml:space="preserve">(GBM) </w:t>
      </w:r>
      <w:r w:rsidR="00DF3A12">
        <w:rPr>
          <w:rFonts w:ascii="Arial" w:hAnsi="Arial" w:cs="Arial"/>
        </w:rPr>
        <w:t xml:space="preserve">tumors </w:t>
      </w:r>
      <w:r w:rsidR="00780D75">
        <w:rPr>
          <w:rFonts w:ascii="Arial" w:hAnsi="Arial" w:cs="Arial"/>
        </w:rPr>
        <w:fldChar w:fldCharType="begin">
          <w:fldData xml:space="preserve">PEVuZE5vdGU+PENpdGU+PEF1dGhvcj5MZWVsYXRpYW48L0F1dGhvcj48WWVhcj4yMDE3PC9ZZWFy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==
</w:fldData>
        </w:fldChar>
      </w:r>
      <w:r w:rsidR="00780D75">
        <w:rPr>
          <w:rFonts w:ascii="Arial" w:hAnsi="Arial" w:cs="Arial"/>
        </w:rPr>
        <w:instrText xml:space="preserve"> ADDIN EN.CITE </w:instrText>
      </w:r>
      <w:r w:rsidR="00780D75">
        <w:rPr>
          <w:rFonts w:ascii="Arial" w:hAnsi="Arial" w:cs="Arial"/>
        </w:rPr>
        <w:fldChar w:fldCharType="begin">
          <w:fldData xml:space="preserve">PEVuZE5vdGU+PENpdGU+PEF1dGhvcj5MZWVsYXRpYW48L0F1dGhvcj48WWVhcj4yMDE3PC9ZZWFy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==
</w:fldData>
        </w:fldChar>
      </w:r>
      <w:r w:rsidR="00780D75">
        <w:rPr>
          <w:rFonts w:ascii="Arial" w:hAnsi="Arial" w:cs="Arial"/>
        </w:rPr>
        <w:instrText xml:space="preserve"> ADDIN EN.CITE.DATA </w:instrText>
      </w:r>
      <w:r w:rsidR="00780D75">
        <w:rPr>
          <w:rFonts w:ascii="Arial" w:hAnsi="Arial" w:cs="Arial"/>
        </w:rPr>
      </w:r>
      <w:r w:rsidR="00780D75">
        <w:rPr>
          <w:rFonts w:ascii="Arial" w:hAnsi="Arial" w:cs="Arial"/>
        </w:rPr>
        <w:fldChar w:fldCharType="end"/>
      </w:r>
      <w:r w:rsidR="00780D75">
        <w:rPr>
          <w:rFonts w:ascii="Arial" w:hAnsi="Arial" w:cs="Arial"/>
        </w:rPr>
      </w:r>
      <w:r w:rsidR="00780D75">
        <w:rPr>
          <w:rFonts w:ascii="Arial" w:hAnsi="Arial" w:cs="Arial"/>
        </w:rPr>
        <w:fldChar w:fldCharType="separate"/>
      </w:r>
      <w:r w:rsidR="00780D75">
        <w:rPr>
          <w:rFonts w:ascii="Arial" w:hAnsi="Arial" w:cs="Arial"/>
          <w:noProof/>
        </w:rPr>
        <w:t>(Diggins et al., 2017; Leelatian et al., 2017)</w:t>
      </w:r>
      <w:r w:rsidR="00780D75">
        <w:rPr>
          <w:rFonts w:ascii="Arial" w:hAnsi="Arial" w:cs="Arial"/>
        </w:rPr>
        <w:fldChar w:fldCharType="end"/>
      </w:r>
      <w:r w:rsidR="00DF3A12">
        <w:rPr>
          <w:rFonts w:ascii="Arial" w:hAnsi="Arial" w:cs="Arial"/>
        </w:rPr>
        <w:t xml:space="preserve"> </w:t>
      </w:r>
      <w:r w:rsidR="00BF1D39">
        <w:rPr>
          <w:rFonts w:ascii="Arial" w:hAnsi="Arial" w:cs="Arial"/>
        </w:rPr>
        <w:t xml:space="preserve">and </w:t>
      </w:r>
      <w:r w:rsidR="00DF3A12">
        <w:rPr>
          <w:rFonts w:ascii="Arial" w:hAnsi="Arial" w:cs="Arial"/>
        </w:rPr>
        <w:t xml:space="preserve">2) published data from healthy human </w:t>
      </w:r>
      <w:r w:rsidR="006924EE">
        <w:rPr>
          <w:rFonts w:ascii="Arial" w:hAnsi="Arial" w:cs="Arial"/>
        </w:rPr>
        <w:t>peripheral</w:t>
      </w:r>
      <w:r w:rsidR="00DF3A12">
        <w:rPr>
          <w:rFonts w:ascii="Arial" w:hAnsi="Arial" w:cs="Arial"/>
        </w:rPr>
        <w:t xml:space="preserve"> blood mononuclear cells </w:t>
      </w:r>
      <w:r w:rsidR="00BF1D39">
        <w:rPr>
          <w:rFonts w:ascii="Arial" w:hAnsi="Arial" w:cs="Arial"/>
        </w:rPr>
        <w:t>(PBMCs)</w:t>
      </w:r>
      <w:r w:rsidR="00DF3A12">
        <w:rPr>
          <w:rFonts w:ascii="Arial" w:hAnsi="Arial" w:cs="Arial"/>
        </w:rPr>
        <w:t xml:space="preserve"> </w:t>
      </w:r>
      <w:r w:rsidR="00780D75">
        <w:rPr>
          <w:rFonts w:ascii="Arial" w:hAnsi="Arial" w:cs="Arial"/>
        </w:rPr>
        <w:fldChar w:fldCharType="begin"/>
      </w:r>
      <w:r w:rsidR="00780D75">
        <w:rPr>
          <w:rFonts w:ascii="Arial" w:hAnsi="Arial" w:cs="Arial"/>
        </w:rPr>
        <w:instrText xml:space="preserve"> ADDIN EN.CITE &lt;EndNote&gt;&lt;Cite&gt;&lt;Author&gt;Diggins&lt;/Author&gt;&lt;Year&gt;2017&lt;/Year&gt;&lt;RecNum&gt;4399&lt;/RecNum&gt;&lt;DisplayText&gt;(Diggins et al., 2017)&lt;/DisplayText&gt;&lt;record&gt;&lt;rec-number&gt;4399&lt;/rec-number&gt;&lt;foreign-keys&gt;&lt;key app="EN" db-id="wsdxpa90yaxt2lewwrupvasddez9td9rdt55" timestamp="1488171100"&gt;4399&lt;/key&gt;&lt;/foreign-keys&gt;&lt;ref-type name="Journal Article"&gt;17&lt;/ref-type&gt;&lt;contributors&gt;&lt;authors&gt;&lt;author&gt;Diggins, K. E.&lt;/author&gt;&lt;author&gt;Greenplate, A. R.&lt;/author&gt;&lt;author&gt;Leelatian, N.&lt;/author&gt;&lt;author&gt;Wogsland, C. E.&lt;/author&gt;&lt;author&gt;Irish, J. M.&lt;/author&gt;&lt;/authors&gt;&lt;/contributors&gt;&lt;auth-address&gt;Department of Cancer Biology, Vanderbilt University School of Medicine, Nashville, Tennessee, USA.&amp;#xD;Vanderbilt-Ingram Cancer Center, Vanderbilt University School of Medicine, Nashville, Tennessee, USA.&amp;#xD;Department of Pathology, Microbiology and Immunology, Vanderbilt University School of Medicine, Nashville, Tennessee, USA.&lt;/auth-address&gt;&lt;titles&gt;&lt;title&gt;Characterizing cell subsets using marker enrichment modeling&lt;/title&gt;&lt;secondary-title&gt;Nat Methods&lt;/secondary-title&gt;&lt;/titles&gt;&lt;periodical&gt;&lt;full-title&gt;Nat Methods&lt;/full-title&gt;&lt;abbr-1&gt;Nature methods&lt;/abbr-1&gt;&lt;/periodical&gt;&lt;pages&gt;275-278&lt;/pages&gt;&lt;volume&gt;14&lt;/volume&gt;&lt;number&gt;3&lt;/number&gt;&lt;dates&gt;&lt;year&gt;2017&lt;/year&gt;&lt;pub-dates&gt;&lt;date&gt;Mar&lt;/date&gt;&lt;/pub-dates&gt;&lt;/dates&gt;&lt;isbn&gt;1548-7105 (Electronic)&amp;#xD;1548-7091 (Linking)&lt;/isbn&gt;&lt;accession-num&gt;28135256&lt;/accession-num&gt;&lt;urls&gt;&lt;related-urls&gt;&lt;url&gt;https://www.ncbi.nlm.nih.gov/pubmed/28135256&lt;/url&gt;&lt;/related-urls&gt;&lt;/urls&gt;&lt;custom2&gt;PMC5330853&lt;/custom2&gt;&lt;electronic-resource-num&gt;10.1038/nmeth.4149&lt;/electronic-resource-num&gt;&lt;/record&gt;&lt;/Cite&gt;&lt;/EndNote&gt;</w:instrText>
      </w:r>
      <w:r w:rsidR="00780D75">
        <w:rPr>
          <w:rFonts w:ascii="Arial" w:hAnsi="Arial" w:cs="Arial"/>
        </w:rPr>
        <w:fldChar w:fldCharType="separate"/>
      </w:r>
      <w:r w:rsidR="00780D75">
        <w:rPr>
          <w:rFonts w:ascii="Arial" w:hAnsi="Arial" w:cs="Arial"/>
          <w:noProof/>
        </w:rPr>
        <w:t>(Diggins et al., 2017)</w:t>
      </w:r>
      <w:r w:rsidR="00780D75">
        <w:rPr>
          <w:rFonts w:ascii="Arial" w:hAnsi="Arial" w:cs="Arial"/>
        </w:rPr>
        <w:fldChar w:fldCharType="end"/>
      </w:r>
      <w:r w:rsidR="00BF1D39">
        <w:rPr>
          <w:rFonts w:ascii="Arial" w:hAnsi="Arial" w:cs="Arial"/>
        </w:rPr>
        <w:t xml:space="preserve">.  PBMCs </w:t>
      </w:r>
      <w:r w:rsidR="00BF1D39">
        <w:rPr>
          <w:rFonts w:ascii="Arial" w:hAnsi="Arial" w:cs="Arial"/>
        </w:rPr>
        <w:lastRenderedPageBreak/>
        <w:t xml:space="preserve">consist of the cellular components of blood within the circulating pool of blood that have a round nucleus.  PBMC populations </w:t>
      </w:r>
      <w:r w:rsidR="00DF3A12">
        <w:rPr>
          <w:rFonts w:ascii="Arial" w:hAnsi="Arial" w:cs="Arial"/>
        </w:rPr>
        <w:t xml:space="preserve">functioned as a robust control group, since blood cell populations are well-studied and considered relatively </w:t>
      </w:r>
      <w:r w:rsidR="00BF1D39">
        <w:rPr>
          <w:rFonts w:ascii="Arial" w:hAnsi="Arial" w:cs="Arial"/>
        </w:rPr>
        <w:t xml:space="preserve">easy </w:t>
      </w:r>
      <w:r w:rsidR="00DF3A12">
        <w:rPr>
          <w:rFonts w:ascii="Arial" w:hAnsi="Arial" w:cs="Arial"/>
        </w:rPr>
        <w:t xml:space="preserve">for experts </w:t>
      </w:r>
      <w:r w:rsidR="00BF1D39">
        <w:rPr>
          <w:rFonts w:ascii="Arial" w:hAnsi="Arial" w:cs="Arial"/>
        </w:rPr>
        <w:t xml:space="preserve">to identify.  GBM is a </w:t>
      </w:r>
      <w:r w:rsidR="00996E5B">
        <w:rPr>
          <w:rFonts w:ascii="Arial" w:hAnsi="Arial" w:cs="Arial"/>
        </w:rPr>
        <w:t>deadly and relatively untreatable form of</w:t>
      </w:r>
      <w:r w:rsidR="00DF3A12">
        <w:rPr>
          <w:rFonts w:ascii="Arial" w:hAnsi="Arial" w:cs="Arial"/>
        </w:rPr>
        <w:t xml:space="preserve"> brain </w:t>
      </w:r>
      <w:r w:rsidR="00BF1D39">
        <w:rPr>
          <w:rFonts w:ascii="Arial" w:hAnsi="Arial" w:cs="Arial"/>
        </w:rPr>
        <w:t xml:space="preserve">cancer </w:t>
      </w:r>
      <w:r w:rsidR="00DF3A12">
        <w:rPr>
          <w:rFonts w:ascii="Arial" w:hAnsi="Arial" w:cs="Arial"/>
        </w:rPr>
        <w:t xml:space="preserve">that is thought to arise from neural origin </w:t>
      </w:r>
      <w:r w:rsidR="00BF1D39">
        <w:rPr>
          <w:rFonts w:ascii="Arial" w:hAnsi="Arial" w:cs="Arial"/>
        </w:rPr>
        <w:t xml:space="preserve">cells </w:t>
      </w:r>
      <w:r w:rsidR="00DF3A12">
        <w:rPr>
          <w:rFonts w:ascii="Arial" w:hAnsi="Arial" w:cs="Arial"/>
        </w:rPr>
        <w:t>that exhibit stem cell properties</w:t>
      </w:r>
      <w:r w:rsidR="005E1F57">
        <w:rPr>
          <w:rFonts w:ascii="Arial" w:hAnsi="Arial" w:cs="Arial"/>
        </w:rPr>
        <w:t xml:space="preserve">.  </w:t>
      </w:r>
      <w:r w:rsidR="00996E5B">
        <w:rPr>
          <w:rFonts w:ascii="Arial" w:hAnsi="Arial" w:cs="Arial"/>
        </w:rPr>
        <w:t xml:space="preserve">It is the highest grade of glioma and is extremely heterogeneous.  </w:t>
      </w:r>
      <w:r w:rsidR="00DF3A12">
        <w:rPr>
          <w:rFonts w:ascii="Arial" w:hAnsi="Arial" w:cs="Arial"/>
        </w:rPr>
        <w:t xml:space="preserve">Identification </w:t>
      </w:r>
      <w:r w:rsidR="005E1F57">
        <w:rPr>
          <w:rFonts w:ascii="Arial" w:hAnsi="Arial" w:cs="Arial"/>
        </w:rPr>
        <w:t xml:space="preserve">of the population subsets in GBM </w:t>
      </w:r>
      <w:r w:rsidR="00DF3A12">
        <w:rPr>
          <w:rFonts w:ascii="Arial" w:hAnsi="Arial" w:cs="Arial"/>
        </w:rPr>
        <w:t xml:space="preserve">is significantly more challenging than in peripheral blood and </w:t>
      </w:r>
      <w:r w:rsidR="005E1F57">
        <w:rPr>
          <w:rFonts w:ascii="Arial" w:hAnsi="Arial" w:cs="Arial"/>
        </w:rPr>
        <w:t>time consuming even for expert</w:t>
      </w:r>
      <w:r w:rsidR="00DF3A12">
        <w:rPr>
          <w:rFonts w:ascii="Arial" w:hAnsi="Arial" w:cs="Arial"/>
        </w:rPr>
        <w:t>s</w:t>
      </w:r>
      <w:r w:rsidR="005E1F57">
        <w:rPr>
          <w:rFonts w:ascii="Arial" w:hAnsi="Arial" w:cs="Arial"/>
        </w:rPr>
        <w:t xml:space="preserve">.  The use of SPADE on GBM data </w:t>
      </w:r>
      <w:r w:rsidR="00DF3A12">
        <w:rPr>
          <w:rFonts w:ascii="Arial" w:hAnsi="Arial" w:cs="Arial"/>
        </w:rPr>
        <w:t>thus provided a situation where cell identification would be significantly more challenging than in blood</w:t>
      </w:r>
      <w:r w:rsidR="00FF5285">
        <w:rPr>
          <w:rFonts w:ascii="Arial" w:hAnsi="Arial" w:cs="Arial"/>
        </w:rPr>
        <w:t>.</w:t>
      </w:r>
    </w:p>
    <w:p w14:paraId="56901D26" w14:textId="77777777" w:rsidR="00455CCF" w:rsidRDefault="00455CCF">
      <w:pPr>
        <w:spacing w:line="480" w:lineRule="auto"/>
        <w:jc w:val="both"/>
        <w:rPr>
          <w:rFonts w:ascii="Arial" w:hAnsi="Arial" w:cs="Arial"/>
          <w:b/>
        </w:rPr>
      </w:pPr>
    </w:p>
    <w:p w14:paraId="7BF34B81" w14:textId="77777777" w:rsidR="00B94CF5" w:rsidRPr="00D91945" w:rsidRDefault="00B94CF5">
      <w:pPr>
        <w:spacing w:line="480" w:lineRule="auto"/>
        <w:jc w:val="both"/>
        <w:rPr>
          <w:rFonts w:ascii="Arial" w:hAnsi="Arial" w:cs="Arial"/>
          <w:b/>
        </w:rPr>
      </w:pPr>
      <w:r w:rsidRPr="00D91945">
        <w:rPr>
          <w:rFonts w:ascii="Arial" w:hAnsi="Arial" w:cs="Arial"/>
          <w:b/>
        </w:rPr>
        <w:t xml:space="preserve">Patients, Materials, </w:t>
      </w:r>
      <w:r>
        <w:rPr>
          <w:rFonts w:ascii="Arial" w:hAnsi="Arial" w:cs="Arial"/>
          <w:b/>
        </w:rPr>
        <w:t>&amp;</w:t>
      </w:r>
      <w:r w:rsidRPr="00D91945">
        <w:rPr>
          <w:rFonts w:ascii="Arial" w:hAnsi="Arial" w:cs="Arial"/>
          <w:b/>
        </w:rPr>
        <w:t xml:space="preserve"> Methods</w:t>
      </w:r>
    </w:p>
    <w:p w14:paraId="6B37FB3D" w14:textId="0A6C9791" w:rsidR="00F57569" w:rsidRPr="00C43A9B" w:rsidRDefault="00F57569">
      <w:pPr>
        <w:spacing w:line="480" w:lineRule="auto"/>
        <w:jc w:val="both"/>
        <w:rPr>
          <w:rFonts w:ascii="Arial" w:hAnsi="Arial" w:cs="Arial"/>
          <w:u w:val="single"/>
        </w:rPr>
      </w:pPr>
      <w:r>
        <w:rPr>
          <w:rFonts w:ascii="Arial" w:hAnsi="Arial" w:cs="Arial"/>
          <w:u w:val="single"/>
        </w:rPr>
        <w:t>Acquiring the samples</w:t>
      </w:r>
    </w:p>
    <w:p w14:paraId="02FF39A6" w14:textId="77777777" w:rsidR="00F57569" w:rsidRDefault="00C610C4">
      <w:pPr>
        <w:spacing w:line="480" w:lineRule="auto"/>
        <w:jc w:val="both"/>
        <w:rPr>
          <w:rFonts w:ascii="Arial" w:hAnsi="Arial" w:cs="Arial"/>
        </w:rPr>
      </w:pPr>
      <w:r>
        <w:rPr>
          <w:rFonts w:ascii="Arial" w:hAnsi="Arial" w:cs="Arial"/>
        </w:rPr>
        <w:t>Single</w:t>
      </w:r>
      <w:r w:rsidRPr="00C610C4">
        <w:rPr>
          <w:rFonts w:ascii="Arial" w:hAnsi="Arial" w:cs="Arial"/>
        </w:rPr>
        <w:t xml:space="preserve"> cell mass cytometry data set derived from one surgically resected human glioblastoma</w:t>
      </w:r>
      <w:r>
        <w:rPr>
          <w:rFonts w:ascii="Arial" w:hAnsi="Arial" w:cs="Arial"/>
        </w:rPr>
        <w:t xml:space="preserve"> and one extraction of peripheral blood mononuclear cells were </w:t>
      </w:r>
      <w:r w:rsidRPr="00C610C4">
        <w:rPr>
          <w:rFonts w:ascii="Arial" w:hAnsi="Arial" w:cs="Arial"/>
        </w:rPr>
        <w:t xml:space="preserve">used in this study.  This </w:t>
      </w:r>
      <w:r>
        <w:rPr>
          <w:rFonts w:ascii="Arial" w:hAnsi="Arial" w:cs="Arial"/>
        </w:rPr>
        <w:t xml:space="preserve">PBMC </w:t>
      </w:r>
      <w:r w:rsidRPr="00C610C4">
        <w:rPr>
          <w:rFonts w:ascii="Arial" w:hAnsi="Arial" w:cs="Arial"/>
        </w:rPr>
        <w:t xml:space="preserve">dataset was selected because </w:t>
      </w:r>
      <w:r>
        <w:rPr>
          <w:rFonts w:ascii="Arial" w:hAnsi="Arial" w:cs="Arial"/>
        </w:rPr>
        <w:t xml:space="preserve">the cell subsets within the sample are well-established, while the GBM dataset was selected because </w:t>
      </w:r>
      <w:r w:rsidRPr="00C610C4">
        <w:rPr>
          <w:rFonts w:ascii="Arial" w:hAnsi="Arial" w:cs="Arial"/>
        </w:rPr>
        <w:t xml:space="preserve">it contained both easily defined cell subsets as well as some poorly identifiable ones.  Thus, the capability of the automatic programs in detecting less distinct populations could also be tested, with known cell types serving as internal controls.  </w:t>
      </w:r>
    </w:p>
    <w:p w14:paraId="58E24471" w14:textId="313FADF9" w:rsidR="00F57569" w:rsidRPr="00C43A9B" w:rsidRDefault="00F57569">
      <w:pPr>
        <w:spacing w:line="480" w:lineRule="auto"/>
        <w:jc w:val="both"/>
        <w:rPr>
          <w:rFonts w:ascii="Arial" w:hAnsi="Arial" w:cs="Arial"/>
          <w:u w:val="single"/>
        </w:rPr>
      </w:pPr>
      <w:r>
        <w:rPr>
          <w:rFonts w:ascii="Arial" w:hAnsi="Arial" w:cs="Arial"/>
          <w:u w:val="single"/>
        </w:rPr>
        <w:t>Identifying the populations manually and automatically</w:t>
      </w:r>
    </w:p>
    <w:p w14:paraId="05972B03" w14:textId="519F0019" w:rsidR="00ED0C4A" w:rsidRDefault="00C610C4">
      <w:pPr>
        <w:spacing w:line="480" w:lineRule="auto"/>
        <w:jc w:val="both"/>
        <w:rPr>
          <w:rFonts w:ascii="Arial" w:hAnsi="Arial" w:cs="Arial"/>
        </w:rPr>
      </w:pPr>
      <w:r w:rsidRPr="00C610C4">
        <w:rPr>
          <w:rFonts w:ascii="Arial" w:hAnsi="Arial" w:cs="Arial"/>
        </w:rPr>
        <w:t xml:space="preserve">To acquire the expert manual gating subsets, viSNE analysis was performed </w:t>
      </w:r>
      <w:r>
        <w:rPr>
          <w:rFonts w:ascii="Arial" w:hAnsi="Arial" w:cs="Arial"/>
        </w:rPr>
        <w:t xml:space="preserve">first </w:t>
      </w:r>
      <w:r w:rsidRPr="00C610C4">
        <w:rPr>
          <w:rFonts w:ascii="Arial" w:hAnsi="Arial" w:cs="Arial"/>
        </w:rPr>
        <w:t xml:space="preserve">on the single cell data </w:t>
      </w:r>
      <w:r>
        <w:rPr>
          <w:rFonts w:ascii="Arial" w:hAnsi="Arial" w:cs="Arial"/>
        </w:rPr>
        <w:t xml:space="preserve">from PBMCs </w:t>
      </w:r>
      <w:r w:rsidRPr="00C610C4">
        <w:rPr>
          <w:rFonts w:ascii="Arial" w:hAnsi="Arial" w:cs="Arial"/>
        </w:rPr>
        <w:t xml:space="preserve">to obtain a two-dimensional </w:t>
      </w:r>
      <w:r w:rsidR="00F81FB5">
        <w:rPr>
          <w:rFonts w:ascii="Arial" w:hAnsi="Arial" w:cs="Arial"/>
        </w:rPr>
        <w:t>t-SNE</w:t>
      </w:r>
      <w:r w:rsidRPr="00C610C4">
        <w:rPr>
          <w:rFonts w:ascii="Arial" w:hAnsi="Arial" w:cs="Arial"/>
        </w:rPr>
        <w:t xml:space="preserve"> plot</w:t>
      </w:r>
      <w:r w:rsidR="00AE7486">
        <w:rPr>
          <w:rFonts w:ascii="Arial" w:hAnsi="Arial" w:cs="Arial"/>
        </w:rPr>
        <w:t xml:space="preserve"> (figure 1)</w:t>
      </w:r>
      <w:r w:rsidRPr="00C610C4">
        <w:rPr>
          <w:rFonts w:ascii="Arial" w:hAnsi="Arial" w:cs="Arial"/>
        </w:rPr>
        <w:t xml:space="preserve">.  Cell density and protein expression information were used to guide manual cell subset identification, resulting in </w:t>
      </w:r>
      <w:r>
        <w:rPr>
          <w:rFonts w:ascii="Arial" w:hAnsi="Arial" w:cs="Arial"/>
        </w:rPr>
        <w:t>3</w:t>
      </w:r>
      <w:r w:rsidRPr="00C610C4">
        <w:rPr>
          <w:rFonts w:ascii="Arial" w:hAnsi="Arial" w:cs="Arial"/>
        </w:rPr>
        <w:t xml:space="preserve">0 distinct subsets.  These subsets were then compared to clustering-based computational algorithms </w:t>
      </w:r>
      <w:r w:rsidRPr="00C43A9B">
        <w:rPr>
          <w:rFonts w:ascii="Arial" w:hAnsi="Arial" w:cs="Arial"/>
        </w:rPr>
        <w:t>(</w:t>
      </w:r>
      <w:proofErr w:type="spellStart"/>
      <w:r w:rsidRPr="00C43A9B">
        <w:rPr>
          <w:rFonts w:ascii="Arial" w:hAnsi="Arial" w:cs="Arial"/>
        </w:rPr>
        <w:t>Qiu</w:t>
      </w:r>
      <w:proofErr w:type="spellEnd"/>
      <w:r w:rsidRPr="00C43A9B">
        <w:rPr>
          <w:rFonts w:ascii="Arial" w:hAnsi="Arial" w:cs="Arial"/>
        </w:rPr>
        <w:t xml:space="preserve"> et al., 2011).</w:t>
      </w:r>
      <w:r w:rsidRPr="00C610C4">
        <w:rPr>
          <w:rFonts w:ascii="Arial" w:hAnsi="Arial" w:cs="Arial"/>
        </w:rPr>
        <w:t xml:space="preserve">  It is hypothesized </w:t>
      </w:r>
      <w:r>
        <w:rPr>
          <w:rFonts w:ascii="Arial" w:hAnsi="Arial" w:cs="Arial"/>
        </w:rPr>
        <w:t xml:space="preserve">based on current knowledge in the field that the use of markers only would better define cell subsets than by </w:t>
      </w:r>
      <w:r w:rsidR="00F81FB5">
        <w:rPr>
          <w:rFonts w:ascii="Arial" w:hAnsi="Arial" w:cs="Arial"/>
        </w:rPr>
        <w:t>t-SNE</w:t>
      </w:r>
      <w:r>
        <w:rPr>
          <w:rFonts w:ascii="Arial" w:hAnsi="Arial" w:cs="Arial"/>
        </w:rPr>
        <w:t xml:space="preserve"> values alone or in conjunction with protein expressio</w:t>
      </w:r>
      <w:r w:rsidR="00F57569">
        <w:rPr>
          <w:rFonts w:ascii="Arial" w:hAnsi="Arial" w:cs="Arial"/>
        </w:rPr>
        <w:t xml:space="preserve">n.  </w:t>
      </w:r>
      <w:r w:rsidRPr="00C610C4">
        <w:rPr>
          <w:rFonts w:ascii="Arial" w:hAnsi="Arial" w:cs="Arial"/>
        </w:rPr>
        <w:t xml:space="preserve">For these reasons, 3 SPADE clustering </w:t>
      </w:r>
      <w:r w:rsidR="00996E5B">
        <w:rPr>
          <w:rFonts w:ascii="Arial" w:hAnsi="Arial" w:cs="Arial"/>
        </w:rPr>
        <w:t>settings</w:t>
      </w:r>
      <w:r w:rsidR="00996E5B" w:rsidRPr="00C610C4">
        <w:rPr>
          <w:rFonts w:ascii="Arial" w:hAnsi="Arial" w:cs="Arial"/>
        </w:rPr>
        <w:t xml:space="preserve"> </w:t>
      </w:r>
      <w:r w:rsidRPr="00C610C4">
        <w:rPr>
          <w:rFonts w:ascii="Arial" w:hAnsi="Arial" w:cs="Arial"/>
        </w:rPr>
        <w:t>(</w:t>
      </w:r>
      <w:r w:rsidR="00F81FB5">
        <w:rPr>
          <w:rFonts w:ascii="Arial" w:hAnsi="Arial" w:cs="Arial"/>
        </w:rPr>
        <w:t>t-SNE</w:t>
      </w:r>
      <w:r w:rsidRPr="00C610C4">
        <w:rPr>
          <w:rFonts w:ascii="Arial" w:hAnsi="Arial" w:cs="Arial"/>
        </w:rPr>
        <w:t xml:space="preserve">s only, protein expression only, or </w:t>
      </w:r>
      <w:r w:rsidR="00F81FB5">
        <w:rPr>
          <w:rFonts w:ascii="Arial" w:hAnsi="Arial" w:cs="Arial"/>
        </w:rPr>
        <w:t>t-SNE</w:t>
      </w:r>
      <w:r w:rsidRPr="00C610C4">
        <w:rPr>
          <w:rFonts w:ascii="Arial" w:hAnsi="Arial" w:cs="Arial"/>
        </w:rPr>
        <w:t>s with protein</w:t>
      </w:r>
      <w:r w:rsidR="00996E5B">
        <w:rPr>
          <w:rFonts w:ascii="Arial" w:hAnsi="Arial" w:cs="Arial"/>
        </w:rPr>
        <w:t xml:space="preserve"> expression</w:t>
      </w:r>
      <w:r w:rsidRPr="00C610C4">
        <w:rPr>
          <w:rFonts w:ascii="Arial" w:hAnsi="Arial" w:cs="Arial"/>
        </w:rPr>
        <w:t>) were compared with expert gates. For SPADE analysis, the most optimal setting based on previous exp</w:t>
      </w:r>
      <w:r>
        <w:rPr>
          <w:rFonts w:ascii="Arial" w:hAnsi="Arial" w:cs="Arial"/>
        </w:rPr>
        <w:t>eriments was used: a target of 3</w:t>
      </w:r>
      <w:r w:rsidRPr="00C610C4">
        <w:rPr>
          <w:rFonts w:ascii="Arial" w:hAnsi="Arial" w:cs="Arial"/>
        </w:rPr>
        <w:t>0 nodes</w:t>
      </w:r>
      <w:r>
        <w:rPr>
          <w:rFonts w:ascii="Arial" w:hAnsi="Arial" w:cs="Arial"/>
        </w:rPr>
        <w:t xml:space="preserve"> (one node per true population) </w:t>
      </w:r>
      <w:r w:rsidRPr="00C610C4">
        <w:rPr>
          <w:rFonts w:ascii="Arial" w:hAnsi="Arial" w:cs="Arial"/>
        </w:rPr>
        <w:t xml:space="preserve">and a target of 1% down-sampling. To </w:t>
      </w:r>
      <w:r w:rsidR="00C60A25">
        <w:rPr>
          <w:rFonts w:ascii="Arial" w:hAnsi="Arial" w:cs="Arial"/>
        </w:rPr>
        <w:t xml:space="preserve">ensure that the effects of </w:t>
      </w:r>
      <w:r w:rsidR="00F81FB5">
        <w:rPr>
          <w:rFonts w:ascii="Arial" w:hAnsi="Arial" w:cs="Arial"/>
        </w:rPr>
        <w:t>t-SNE</w:t>
      </w:r>
      <w:r w:rsidR="00C60A25">
        <w:rPr>
          <w:rFonts w:ascii="Arial" w:hAnsi="Arial" w:cs="Arial"/>
        </w:rPr>
        <w:t>s on the results SPADE was not due to truth being defined by viSNE, populations were identified based on biaxial gating as well</w:t>
      </w:r>
      <w:r w:rsidR="00AE7486">
        <w:rPr>
          <w:rFonts w:ascii="Arial" w:hAnsi="Arial" w:cs="Arial"/>
        </w:rPr>
        <w:t xml:space="preserve"> (figure 1)</w:t>
      </w:r>
      <w:r w:rsidR="00C60A25">
        <w:rPr>
          <w:rFonts w:ascii="Arial" w:hAnsi="Arial" w:cs="Arial"/>
        </w:rPr>
        <w:t xml:space="preserve">.  </w:t>
      </w:r>
      <w:r w:rsidR="00C60A25">
        <w:rPr>
          <w:rFonts w:ascii="Arial" w:hAnsi="Arial" w:cs="Arial"/>
        </w:rPr>
        <w:lastRenderedPageBreak/>
        <w:t xml:space="preserve">To acquire expert biaxial manual gated subsets, the level of protein expression on single cells were plotted on a biaxial plot of select markers.  The gating was done hierarchically, with the most general populations, such as T cells and B cells, defined first, and the more specific populations defined last resulting in a number of terminal populations.  </w:t>
      </w:r>
      <w:r w:rsidR="00AE7486">
        <w:rPr>
          <w:rFonts w:ascii="Arial" w:hAnsi="Arial" w:cs="Arial"/>
        </w:rPr>
        <w:t>In the PBMC population, 19 populations were identified</w:t>
      </w:r>
      <w:r w:rsidR="0085632C">
        <w:rPr>
          <w:rFonts w:ascii="Arial" w:hAnsi="Arial" w:cs="Arial"/>
        </w:rPr>
        <w:t xml:space="preserve"> through biaxial gating</w:t>
      </w:r>
      <w:r w:rsidR="00AE7486">
        <w:rPr>
          <w:rFonts w:ascii="Arial" w:hAnsi="Arial" w:cs="Arial"/>
        </w:rPr>
        <w:t xml:space="preserve">.  </w:t>
      </w:r>
      <w:r w:rsidR="00ED0C4A">
        <w:rPr>
          <w:rFonts w:ascii="Arial" w:hAnsi="Arial" w:cs="Arial"/>
        </w:rPr>
        <w:t>The tests for the 3 SPADE clustering algorithms were repeated for this expert gate as well</w:t>
      </w:r>
      <w:r w:rsidR="00AE7486">
        <w:rPr>
          <w:rFonts w:ascii="Arial" w:hAnsi="Arial" w:cs="Arial"/>
        </w:rPr>
        <w:t>, with the settings being 19 nodes and a target of 1% down-sampling</w:t>
      </w:r>
    </w:p>
    <w:p w14:paraId="043BAA5B" w14:textId="5E1A58DD" w:rsidR="00F57569" w:rsidRDefault="00ED0C4A">
      <w:pPr>
        <w:spacing w:line="480" w:lineRule="auto"/>
        <w:jc w:val="both"/>
        <w:rPr>
          <w:rFonts w:ascii="Arial" w:hAnsi="Arial" w:cs="Arial"/>
        </w:rPr>
      </w:pPr>
      <w:r>
        <w:rPr>
          <w:rFonts w:ascii="Arial" w:hAnsi="Arial" w:cs="Arial"/>
        </w:rPr>
        <w:t xml:space="preserve">The same aforementioned </w:t>
      </w:r>
      <w:r w:rsidR="00AE7486">
        <w:rPr>
          <w:rFonts w:ascii="Arial" w:hAnsi="Arial" w:cs="Arial"/>
        </w:rPr>
        <w:t xml:space="preserve">techniques were applied to the GBM dataset as well.  </w:t>
      </w:r>
      <w:r w:rsidR="00996E5B">
        <w:rPr>
          <w:rFonts w:ascii="Arial" w:hAnsi="Arial" w:cs="Arial"/>
        </w:rPr>
        <w:t>Manual g</w:t>
      </w:r>
      <w:r w:rsidR="00AE7486">
        <w:rPr>
          <w:rFonts w:ascii="Arial" w:hAnsi="Arial" w:cs="Arial"/>
        </w:rPr>
        <w:t>ating based on viSNE found 21 populations for GBM, while gating based on biaxial plots found 15 distinct populations</w:t>
      </w:r>
      <w:r w:rsidR="0087728C">
        <w:rPr>
          <w:rFonts w:ascii="Arial" w:hAnsi="Arial" w:cs="Arial"/>
        </w:rPr>
        <w:t xml:space="preserve"> (</w:t>
      </w:r>
      <w:r w:rsidR="0087728C" w:rsidRPr="00527232">
        <w:rPr>
          <w:rFonts w:ascii="Arial" w:hAnsi="Arial" w:cs="Arial"/>
        </w:rPr>
        <w:t>Leelatian</w:t>
      </w:r>
      <w:r w:rsidR="0087728C">
        <w:rPr>
          <w:rFonts w:ascii="Arial" w:hAnsi="Arial" w:cs="Arial"/>
        </w:rPr>
        <w:t xml:space="preserve"> et al., 2017).</w:t>
      </w:r>
      <w:r w:rsidR="00AE7486">
        <w:rPr>
          <w:rFonts w:ascii="Arial" w:hAnsi="Arial" w:cs="Arial"/>
        </w:rPr>
        <w:t>.  Thus, the SPADE settings used were 21 nodes and a target of 1% down-sampling for the viSNE based gates, whereas they were 15 nodes and a target of 1% down-sampling for the biaxial plot based gates.</w:t>
      </w:r>
    </w:p>
    <w:p w14:paraId="00031E28" w14:textId="12A8A7BF" w:rsidR="00F57569" w:rsidRPr="00C43A9B" w:rsidRDefault="00F57569">
      <w:pPr>
        <w:spacing w:line="480" w:lineRule="auto"/>
        <w:jc w:val="both"/>
        <w:rPr>
          <w:rFonts w:ascii="Arial" w:hAnsi="Arial" w:cs="Arial"/>
          <w:u w:val="single"/>
        </w:rPr>
      </w:pPr>
      <w:r>
        <w:rPr>
          <w:rFonts w:ascii="Arial" w:hAnsi="Arial" w:cs="Arial"/>
          <w:u w:val="single"/>
        </w:rPr>
        <w:t>Statistical Analysis</w:t>
      </w:r>
    </w:p>
    <w:p w14:paraId="7FEA5659" w14:textId="33D002EF" w:rsidR="00076961" w:rsidRDefault="00076961">
      <w:pPr>
        <w:spacing w:line="480" w:lineRule="auto"/>
        <w:jc w:val="both"/>
        <w:rPr>
          <w:rFonts w:ascii="Arial" w:hAnsi="Arial" w:cs="Arial"/>
        </w:rPr>
      </w:pPr>
      <w:r>
        <w:rPr>
          <w:rFonts w:ascii="Arial" w:hAnsi="Arial" w:cs="Arial"/>
        </w:rPr>
        <w:t>After the SPADE trees were obtained, the results were compared to the true populations with the f-measure test.  10 SPADE trees for each condition were compared, and the average and median f-measures were calculated.</w:t>
      </w:r>
      <w:r w:rsidR="00CC4B4E">
        <w:rPr>
          <w:rFonts w:ascii="Arial" w:hAnsi="Arial" w:cs="Arial"/>
        </w:rPr>
        <w:t xml:space="preserve">  An ANOVA test and paired t-test was done to test whether the </w:t>
      </w:r>
      <w:r w:rsidR="00F57569">
        <w:rPr>
          <w:rFonts w:ascii="Arial" w:hAnsi="Arial" w:cs="Arial"/>
        </w:rPr>
        <w:t>f-measures between conditions was statistically significant, and the standard deviation between conditions was calculated.</w:t>
      </w:r>
    </w:p>
    <w:p w14:paraId="207E0EB3" w14:textId="77777777" w:rsidR="00F57569" w:rsidRDefault="00F57569">
      <w:pPr>
        <w:spacing w:line="480" w:lineRule="auto"/>
        <w:jc w:val="both"/>
        <w:rPr>
          <w:rFonts w:ascii="Arial" w:hAnsi="Arial" w:cs="Arial"/>
          <w:b/>
        </w:rPr>
      </w:pPr>
    </w:p>
    <w:p w14:paraId="4F5DEC08" w14:textId="77777777" w:rsidR="00B94CF5" w:rsidRDefault="00B94CF5">
      <w:pPr>
        <w:spacing w:line="480" w:lineRule="auto"/>
        <w:jc w:val="both"/>
        <w:rPr>
          <w:rFonts w:ascii="Arial" w:hAnsi="Arial" w:cs="Arial"/>
          <w:b/>
        </w:rPr>
      </w:pPr>
      <w:r w:rsidRPr="00D91945">
        <w:rPr>
          <w:rFonts w:ascii="Arial" w:hAnsi="Arial" w:cs="Arial"/>
          <w:b/>
        </w:rPr>
        <w:t>Results</w:t>
      </w:r>
    </w:p>
    <w:p w14:paraId="114E3796" w14:textId="5383FC29" w:rsidR="00823656" w:rsidRDefault="00823656">
      <w:pPr>
        <w:spacing w:line="480" w:lineRule="auto"/>
        <w:jc w:val="both"/>
        <w:rPr>
          <w:rFonts w:ascii="Arial" w:hAnsi="Arial" w:cs="Arial"/>
        </w:rPr>
      </w:pPr>
      <w:commentRangeStart w:id="7"/>
      <w:r>
        <w:rPr>
          <w:rFonts w:ascii="Arial" w:hAnsi="Arial" w:cs="Arial"/>
        </w:rPr>
        <w:t>Gating</w:t>
      </w:r>
      <w:commentRangeEnd w:id="7"/>
      <w:r w:rsidR="0015788A">
        <w:rPr>
          <w:rStyle w:val="CommentReference"/>
        </w:rPr>
        <w:commentReference w:id="7"/>
      </w:r>
      <w:r>
        <w:rPr>
          <w:rFonts w:ascii="Arial" w:hAnsi="Arial" w:cs="Arial"/>
        </w:rPr>
        <w:t xml:space="preserve"> for PBMC</w:t>
      </w:r>
      <w:r w:rsidR="00C85714">
        <w:rPr>
          <w:rFonts w:ascii="Arial" w:hAnsi="Arial" w:cs="Arial"/>
        </w:rPr>
        <w:t xml:space="preserve"> by viSNE resulted in 30 distinct populations found, hence a target of 30 nodes on the SPADE tree</w:t>
      </w:r>
      <w:r w:rsidR="00021653">
        <w:rPr>
          <w:rFonts w:ascii="Arial" w:hAnsi="Arial" w:cs="Arial"/>
        </w:rPr>
        <w:t xml:space="preserve"> (</w:t>
      </w:r>
      <w:r w:rsidR="004A5A9C">
        <w:rPr>
          <w:rFonts w:ascii="Arial" w:hAnsi="Arial" w:cs="Arial"/>
        </w:rPr>
        <w:t xml:space="preserve">Fig. </w:t>
      </w:r>
      <w:r w:rsidR="00021653">
        <w:rPr>
          <w:rFonts w:ascii="Arial" w:hAnsi="Arial" w:cs="Arial"/>
        </w:rPr>
        <w:t>1</w:t>
      </w:r>
      <w:ins w:id="8" w:author="Kirsten Diggins" w:date="2017-05-01T20:41:00Z">
        <w:r w:rsidR="0015788A">
          <w:rPr>
            <w:rFonts w:ascii="Arial" w:hAnsi="Arial" w:cs="Arial"/>
          </w:rPr>
          <w:t>A</w:t>
        </w:r>
      </w:ins>
      <w:r w:rsidR="00021653">
        <w:rPr>
          <w:rFonts w:ascii="Arial" w:hAnsi="Arial" w:cs="Arial"/>
        </w:rPr>
        <w:t>)</w:t>
      </w:r>
      <w:r w:rsidR="00C85714">
        <w:rPr>
          <w:rFonts w:ascii="Arial" w:hAnsi="Arial" w:cs="Arial"/>
        </w:rPr>
        <w:t>.  Conversely, biaxial gating resulted in 19 distinct populations, hence a target of 19 nodes on the SPADE tree</w:t>
      </w:r>
      <w:r w:rsidR="00021653">
        <w:rPr>
          <w:rFonts w:ascii="Arial" w:hAnsi="Arial" w:cs="Arial"/>
        </w:rPr>
        <w:t xml:space="preserve"> (</w:t>
      </w:r>
      <w:r w:rsidR="00326B4A">
        <w:rPr>
          <w:rFonts w:ascii="Arial" w:hAnsi="Arial" w:cs="Arial"/>
        </w:rPr>
        <w:t xml:space="preserve">Fig. </w:t>
      </w:r>
      <w:commentRangeStart w:id="9"/>
      <w:r w:rsidR="00021653">
        <w:rPr>
          <w:rFonts w:ascii="Arial" w:hAnsi="Arial" w:cs="Arial"/>
        </w:rPr>
        <w:t>1</w:t>
      </w:r>
      <w:ins w:id="10" w:author="Kirsten Diggins" w:date="2017-05-01T20:41:00Z">
        <w:r w:rsidR="0015788A">
          <w:rPr>
            <w:rFonts w:ascii="Arial" w:hAnsi="Arial" w:cs="Arial"/>
          </w:rPr>
          <w:t>B</w:t>
        </w:r>
      </w:ins>
      <w:commentRangeEnd w:id="9"/>
      <w:ins w:id="11" w:author="Kirsten Diggins" w:date="2017-05-01T20:55:00Z">
        <w:r w:rsidR="0050293E">
          <w:rPr>
            <w:rStyle w:val="CommentReference"/>
          </w:rPr>
          <w:commentReference w:id="9"/>
        </w:r>
      </w:ins>
      <w:r w:rsidR="00021653">
        <w:rPr>
          <w:rFonts w:ascii="Arial" w:hAnsi="Arial" w:cs="Arial"/>
        </w:rPr>
        <w:t>)</w:t>
      </w:r>
      <w:r w:rsidR="00A53362">
        <w:rPr>
          <w:rFonts w:ascii="Arial" w:hAnsi="Arial" w:cs="Arial"/>
        </w:rPr>
        <w:t>.</w:t>
      </w:r>
    </w:p>
    <w:p w14:paraId="044D172A" w14:textId="051A7CAA" w:rsidR="00C85714" w:rsidRDefault="00C85714">
      <w:pPr>
        <w:spacing w:line="480" w:lineRule="auto"/>
        <w:jc w:val="both"/>
        <w:rPr>
          <w:rFonts w:ascii="Arial" w:hAnsi="Arial" w:cs="Arial"/>
        </w:rPr>
      </w:pPr>
      <w:r>
        <w:rPr>
          <w:rFonts w:ascii="Arial" w:hAnsi="Arial" w:cs="Arial"/>
        </w:rPr>
        <w:t xml:space="preserve">When SPADE trees (n=10) for each setting </w:t>
      </w:r>
      <w:del w:id="12" w:author="Kirsten Diggins" w:date="2017-05-01T14:58:00Z">
        <w:r w:rsidDel="00B92D63">
          <w:rPr>
            <w:rFonts w:ascii="Arial" w:hAnsi="Arial" w:cs="Arial"/>
          </w:rPr>
          <w:delText xml:space="preserve">was </w:delText>
        </w:r>
      </w:del>
      <w:ins w:id="13" w:author="Kirsten Diggins" w:date="2017-05-01T14:58:00Z">
        <w:r w:rsidR="00B92D63">
          <w:rPr>
            <w:rFonts w:ascii="Arial" w:hAnsi="Arial" w:cs="Arial"/>
          </w:rPr>
          <w:t xml:space="preserve">were </w:t>
        </w:r>
      </w:ins>
      <w:r>
        <w:rPr>
          <w:rFonts w:ascii="Arial" w:hAnsi="Arial" w:cs="Arial"/>
        </w:rPr>
        <w:t xml:space="preserve">compared to the true populations, the </w:t>
      </w:r>
      <w:commentRangeStart w:id="14"/>
      <w:r>
        <w:rPr>
          <w:rFonts w:ascii="Arial" w:hAnsi="Arial" w:cs="Arial"/>
        </w:rPr>
        <w:t>f-measures showed significant variation</w:t>
      </w:r>
      <w:commentRangeEnd w:id="14"/>
      <w:r w:rsidR="008E57FE">
        <w:rPr>
          <w:rStyle w:val="CommentReference"/>
        </w:rPr>
        <w:commentReference w:id="14"/>
      </w:r>
      <w:r>
        <w:rPr>
          <w:rFonts w:ascii="Arial" w:hAnsi="Arial" w:cs="Arial"/>
        </w:rPr>
        <w:t xml:space="preserve">.  When comparing SPADE trees obtained using marker and </w:t>
      </w:r>
      <w:r w:rsidR="00F81FB5">
        <w:rPr>
          <w:rFonts w:ascii="Arial" w:hAnsi="Arial" w:cs="Arial"/>
        </w:rPr>
        <w:t>t-SNE</w:t>
      </w:r>
      <w:r>
        <w:rPr>
          <w:rFonts w:ascii="Arial" w:hAnsi="Arial" w:cs="Arial"/>
        </w:rPr>
        <w:t xml:space="preserve"> information to </w:t>
      </w:r>
      <w:r w:rsidR="004F6F61">
        <w:rPr>
          <w:rFonts w:ascii="Arial" w:hAnsi="Arial" w:cs="Arial"/>
        </w:rPr>
        <w:t xml:space="preserve">true </w:t>
      </w:r>
      <w:r>
        <w:rPr>
          <w:rFonts w:ascii="Arial" w:hAnsi="Arial" w:cs="Arial"/>
        </w:rPr>
        <w:t>populations according to viSNE analysis, f-measure was on average 0.887 (</w:t>
      </w:r>
      <w:r w:rsidR="00124B38">
        <w:rPr>
          <w:rFonts w:ascii="Arial" w:hAnsi="Arial" w:cs="Arial"/>
        </w:rPr>
        <w:t xml:space="preserve">Fig. </w:t>
      </w:r>
      <w:commentRangeStart w:id="15"/>
      <w:r>
        <w:rPr>
          <w:rFonts w:ascii="Arial" w:hAnsi="Arial" w:cs="Arial"/>
        </w:rPr>
        <w:t>2</w:t>
      </w:r>
      <w:ins w:id="16" w:author="Kirsten Diggins" w:date="2017-05-01T19:56:00Z">
        <w:r w:rsidR="003221B2">
          <w:rPr>
            <w:rFonts w:ascii="Arial" w:hAnsi="Arial" w:cs="Arial"/>
          </w:rPr>
          <w:t>B</w:t>
        </w:r>
        <w:commentRangeEnd w:id="15"/>
        <w:r w:rsidR="003221B2">
          <w:rPr>
            <w:rStyle w:val="CommentReference"/>
          </w:rPr>
          <w:commentReference w:id="15"/>
        </w:r>
      </w:ins>
      <w:r>
        <w:rPr>
          <w:rFonts w:ascii="Arial" w:hAnsi="Arial" w:cs="Arial"/>
        </w:rPr>
        <w:t xml:space="preserve">).  When comparing SPADE trees obtained using </w:t>
      </w:r>
      <w:r w:rsidR="00F81FB5">
        <w:rPr>
          <w:rFonts w:ascii="Arial" w:hAnsi="Arial" w:cs="Arial"/>
        </w:rPr>
        <w:t>t-SNE</w:t>
      </w:r>
      <w:r>
        <w:rPr>
          <w:rFonts w:ascii="Arial" w:hAnsi="Arial" w:cs="Arial"/>
        </w:rPr>
        <w:t xml:space="preserve"> information only to </w:t>
      </w:r>
      <w:r w:rsidR="004F6F61">
        <w:rPr>
          <w:rFonts w:ascii="Arial" w:hAnsi="Arial" w:cs="Arial"/>
        </w:rPr>
        <w:t xml:space="preserve">true </w:t>
      </w:r>
      <w:r>
        <w:rPr>
          <w:rFonts w:ascii="Arial" w:hAnsi="Arial" w:cs="Arial"/>
        </w:rPr>
        <w:t>populations according to viSNE analysis, f-measure was on average 0.846 (</w:t>
      </w:r>
      <w:r w:rsidR="00124B38">
        <w:rPr>
          <w:rFonts w:ascii="Arial" w:hAnsi="Arial" w:cs="Arial"/>
        </w:rPr>
        <w:t xml:space="preserve">Fig. </w:t>
      </w:r>
      <w:r>
        <w:rPr>
          <w:rFonts w:ascii="Arial" w:hAnsi="Arial" w:cs="Arial"/>
        </w:rPr>
        <w:t>2</w:t>
      </w:r>
      <w:ins w:id="17" w:author="Kirsten Diggins" w:date="2017-05-01T19:56:00Z">
        <w:r w:rsidR="003221B2">
          <w:rPr>
            <w:rFonts w:ascii="Arial" w:hAnsi="Arial" w:cs="Arial"/>
          </w:rPr>
          <w:t>B</w:t>
        </w:r>
      </w:ins>
      <w:r>
        <w:rPr>
          <w:rFonts w:ascii="Arial" w:hAnsi="Arial" w:cs="Arial"/>
        </w:rPr>
        <w:t>).</w:t>
      </w:r>
      <w:r w:rsidRPr="00C85714">
        <w:rPr>
          <w:rFonts w:ascii="Arial" w:hAnsi="Arial" w:cs="Arial"/>
        </w:rPr>
        <w:t xml:space="preserve"> </w:t>
      </w:r>
      <w:r>
        <w:rPr>
          <w:rFonts w:ascii="Arial" w:hAnsi="Arial" w:cs="Arial"/>
        </w:rPr>
        <w:t xml:space="preserve"> When comparing SPADE trees obtained using marker information only to populations according to viSNE analysis, f-measure was on average 0.760 (</w:t>
      </w:r>
      <w:r w:rsidR="00124B38">
        <w:rPr>
          <w:rFonts w:ascii="Arial" w:hAnsi="Arial" w:cs="Arial"/>
        </w:rPr>
        <w:t xml:space="preserve">Fig. </w:t>
      </w:r>
      <w:r>
        <w:rPr>
          <w:rFonts w:ascii="Arial" w:hAnsi="Arial" w:cs="Arial"/>
        </w:rPr>
        <w:t>2</w:t>
      </w:r>
      <w:ins w:id="18" w:author="Kirsten Diggins" w:date="2017-05-01T19:56:00Z">
        <w:r w:rsidR="003221B2">
          <w:rPr>
            <w:rFonts w:ascii="Arial" w:hAnsi="Arial" w:cs="Arial"/>
          </w:rPr>
          <w:t>B</w:t>
        </w:r>
      </w:ins>
      <w:r>
        <w:rPr>
          <w:rFonts w:ascii="Arial" w:hAnsi="Arial" w:cs="Arial"/>
        </w:rPr>
        <w:t>).</w:t>
      </w:r>
      <w:r w:rsidR="00B63BD4">
        <w:rPr>
          <w:rFonts w:ascii="Arial" w:hAnsi="Arial" w:cs="Arial"/>
        </w:rPr>
        <w:t xml:space="preserve">  Variance between </w:t>
      </w:r>
      <w:r w:rsidR="00C45FE4">
        <w:rPr>
          <w:rFonts w:ascii="Arial" w:hAnsi="Arial" w:cs="Arial"/>
        </w:rPr>
        <w:t xml:space="preserve">trees was low as </w:t>
      </w:r>
      <w:r w:rsidR="00C45FE4">
        <w:rPr>
          <w:rFonts w:ascii="Arial" w:hAnsi="Arial" w:cs="Arial"/>
        </w:rPr>
        <w:lastRenderedPageBreak/>
        <w:t xml:space="preserve">well.  For SPADE by markers and </w:t>
      </w:r>
      <w:r w:rsidR="00F81FB5">
        <w:rPr>
          <w:rFonts w:ascii="Arial" w:hAnsi="Arial" w:cs="Arial"/>
        </w:rPr>
        <w:t>t-SNE</w:t>
      </w:r>
      <w:r w:rsidR="00C45FE4">
        <w:rPr>
          <w:rFonts w:ascii="Arial" w:hAnsi="Arial" w:cs="Arial"/>
        </w:rPr>
        <w:t xml:space="preserve">, the standard deviation was 0.011, for SPADE by </w:t>
      </w:r>
      <w:r w:rsidR="00F81FB5">
        <w:rPr>
          <w:rFonts w:ascii="Arial" w:hAnsi="Arial" w:cs="Arial"/>
        </w:rPr>
        <w:t>t-SNE</w:t>
      </w:r>
      <w:r w:rsidR="00C45FE4">
        <w:rPr>
          <w:rFonts w:ascii="Arial" w:hAnsi="Arial" w:cs="Arial"/>
        </w:rPr>
        <w:t xml:space="preserve"> only that value was 0.0091, and for SPADE by mark</w:t>
      </w:r>
      <w:r w:rsidR="00483011">
        <w:rPr>
          <w:rFonts w:ascii="Arial" w:hAnsi="Arial" w:cs="Arial"/>
        </w:rPr>
        <w:t xml:space="preserve">ers only that value was 0.013.  When comparing SPADE trees obtained using marker and </w:t>
      </w:r>
      <w:r w:rsidR="00F81FB5">
        <w:rPr>
          <w:rFonts w:ascii="Arial" w:hAnsi="Arial" w:cs="Arial"/>
        </w:rPr>
        <w:t>t-SNE</w:t>
      </w:r>
      <w:r w:rsidR="00483011">
        <w:rPr>
          <w:rFonts w:ascii="Arial" w:hAnsi="Arial" w:cs="Arial"/>
        </w:rPr>
        <w:t xml:space="preserve"> information to </w:t>
      </w:r>
      <w:r w:rsidR="004F6F61">
        <w:rPr>
          <w:rFonts w:ascii="Arial" w:hAnsi="Arial" w:cs="Arial"/>
        </w:rPr>
        <w:t xml:space="preserve">true </w:t>
      </w:r>
      <w:r w:rsidR="00483011">
        <w:rPr>
          <w:rFonts w:ascii="Arial" w:hAnsi="Arial" w:cs="Arial"/>
        </w:rPr>
        <w:t>populations according to biaxial gating analysis, f-measure was on average 0.724 (</w:t>
      </w:r>
      <w:r w:rsidR="00124B38">
        <w:rPr>
          <w:rFonts w:ascii="Arial" w:hAnsi="Arial" w:cs="Arial"/>
        </w:rPr>
        <w:t xml:space="preserve">Fig. </w:t>
      </w:r>
      <w:r w:rsidR="00483011">
        <w:rPr>
          <w:rFonts w:ascii="Arial" w:hAnsi="Arial" w:cs="Arial"/>
        </w:rPr>
        <w:t>2</w:t>
      </w:r>
      <w:ins w:id="19" w:author="Kirsten Diggins" w:date="2017-05-01T19:56:00Z">
        <w:r w:rsidR="003221B2">
          <w:rPr>
            <w:rFonts w:ascii="Arial" w:hAnsi="Arial" w:cs="Arial"/>
          </w:rPr>
          <w:t>A</w:t>
        </w:r>
      </w:ins>
      <w:r w:rsidR="00483011">
        <w:rPr>
          <w:rFonts w:ascii="Arial" w:hAnsi="Arial" w:cs="Arial"/>
        </w:rPr>
        <w:t xml:space="preserve">).  When comparing SPADE trees obtained using </w:t>
      </w:r>
      <w:r w:rsidR="00F81FB5">
        <w:rPr>
          <w:rFonts w:ascii="Arial" w:hAnsi="Arial" w:cs="Arial"/>
        </w:rPr>
        <w:t>t-SNE</w:t>
      </w:r>
      <w:r w:rsidR="00483011">
        <w:rPr>
          <w:rFonts w:ascii="Arial" w:hAnsi="Arial" w:cs="Arial"/>
        </w:rPr>
        <w:t xml:space="preserve"> information only to </w:t>
      </w:r>
      <w:r w:rsidR="004F6F61">
        <w:rPr>
          <w:rFonts w:ascii="Arial" w:hAnsi="Arial" w:cs="Arial"/>
        </w:rPr>
        <w:t xml:space="preserve">true </w:t>
      </w:r>
      <w:r w:rsidR="00483011">
        <w:rPr>
          <w:rFonts w:ascii="Arial" w:hAnsi="Arial" w:cs="Arial"/>
        </w:rPr>
        <w:t>populations according to biaxial gating analysis, f-measure was on average 0.724 (</w:t>
      </w:r>
      <w:r w:rsidR="00124B38">
        <w:rPr>
          <w:rFonts w:ascii="Arial" w:hAnsi="Arial" w:cs="Arial"/>
        </w:rPr>
        <w:t xml:space="preserve">Fig. </w:t>
      </w:r>
      <w:r w:rsidR="00483011">
        <w:rPr>
          <w:rFonts w:ascii="Arial" w:hAnsi="Arial" w:cs="Arial"/>
        </w:rPr>
        <w:t>2</w:t>
      </w:r>
      <w:ins w:id="20" w:author="Kirsten Diggins" w:date="2017-05-01T19:55:00Z">
        <w:r w:rsidR="003221B2">
          <w:rPr>
            <w:rFonts w:ascii="Arial" w:hAnsi="Arial" w:cs="Arial"/>
          </w:rPr>
          <w:t>A</w:t>
        </w:r>
      </w:ins>
      <w:r w:rsidR="00483011">
        <w:rPr>
          <w:rFonts w:ascii="Arial" w:hAnsi="Arial" w:cs="Arial"/>
        </w:rPr>
        <w:t>).</w:t>
      </w:r>
      <w:r w:rsidR="00284F27">
        <w:rPr>
          <w:rFonts w:ascii="Arial" w:hAnsi="Arial" w:cs="Arial"/>
        </w:rPr>
        <w:t xml:space="preserve">  And, when comparing SPADE trees obtained using marker and </w:t>
      </w:r>
      <w:r w:rsidR="00F81FB5">
        <w:rPr>
          <w:rFonts w:ascii="Arial" w:hAnsi="Arial" w:cs="Arial"/>
        </w:rPr>
        <w:t>t-SNE</w:t>
      </w:r>
      <w:r w:rsidR="00284F27">
        <w:rPr>
          <w:rFonts w:ascii="Arial" w:hAnsi="Arial" w:cs="Arial"/>
        </w:rPr>
        <w:t xml:space="preserve"> information to </w:t>
      </w:r>
      <w:r w:rsidR="004F6F61">
        <w:rPr>
          <w:rFonts w:ascii="Arial" w:hAnsi="Arial" w:cs="Arial"/>
        </w:rPr>
        <w:t xml:space="preserve">true </w:t>
      </w:r>
      <w:r w:rsidR="00284F27">
        <w:rPr>
          <w:rFonts w:ascii="Arial" w:hAnsi="Arial" w:cs="Arial"/>
        </w:rPr>
        <w:t>populations according to biaxial gating analysis, f-measure was on average 0.715 (</w:t>
      </w:r>
      <w:r w:rsidR="00EE1068">
        <w:rPr>
          <w:rFonts w:ascii="Arial" w:hAnsi="Arial" w:cs="Arial"/>
        </w:rPr>
        <w:t xml:space="preserve">Fig. </w:t>
      </w:r>
      <w:r w:rsidR="00284F27">
        <w:rPr>
          <w:rFonts w:ascii="Arial" w:hAnsi="Arial" w:cs="Arial"/>
        </w:rPr>
        <w:t>2</w:t>
      </w:r>
      <w:ins w:id="21" w:author="Kirsten Diggins" w:date="2017-05-01T19:55:00Z">
        <w:r w:rsidR="003221B2">
          <w:rPr>
            <w:rFonts w:ascii="Arial" w:hAnsi="Arial" w:cs="Arial"/>
          </w:rPr>
          <w:t>A</w:t>
        </w:r>
      </w:ins>
      <w:r w:rsidR="00284F27">
        <w:rPr>
          <w:rFonts w:ascii="Arial" w:hAnsi="Arial" w:cs="Arial"/>
        </w:rPr>
        <w:t>).</w:t>
      </w:r>
      <w:r w:rsidR="003830B3">
        <w:rPr>
          <w:rFonts w:ascii="Arial" w:hAnsi="Arial" w:cs="Arial"/>
        </w:rPr>
        <w:t xml:space="preserve">  For SPADE by markers and </w:t>
      </w:r>
      <w:r w:rsidR="00F81FB5">
        <w:rPr>
          <w:rFonts w:ascii="Arial" w:hAnsi="Arial" w:cs="Arial"/>
        </w:rPr>
        <w:t>t-SNE</w:t>
      </w:r>
      <w:r w:rsidR="003830B3">
        <w:rPr>
          <w:rFonts w:ascii="Arial" w:hAnsi="Arial" w:cs="Arial"/>
        </w:rPr>
        <w:t xml:space="preserve">, the standard deviation was 0.024, for SPADE by </w:t>
      </w:r>
      <w:r w:rsidR="00F81FB5">
        <w:rPr>
          <w:rFonts w:ascii="Arial" w:hAnsi="Arial" w:cs="Arial"/>
        </w:rPr>
        <w:t>t-SNE</w:t>
      </w:r>
      <w:r w:rsidR="003830B3">
        <w:rPr>
          <w:rFonts w:ascii="Arial" w:hAnsi="Arial" w:cs="Arial"/>
        </w:rPr>
        <w:t xml:space="preserve"> only that value was 0.015, and for SPADE by markers only that value was 0.022.</w:t>
      </w:r>
    </w:p>
    <w:p w14:paraId="17C6F316" w14:textId="3BE2A00A" w:rsidR="00A53362" w:rsidRDefault="00A53362">
      <w:pPr>
        <w:spacing w:line="480" w:lineRule="auto"/>
        <w:jc w:val="both"/>
        <w:rPr>
          <w:rFonts w:ascii="Arial" w:hAnsi="Arial" w:cs="Arial"/>
        </w:rPr>
      </w:pPr>
      <w:commentRangeStart w:id="22"/>
      <w:r>
        <w:rPr>
          <w:rFonts w:ascii="Arial" w:hAnsi="Arial" w:cs="Arial"/>
        </w:rPr>
        <w:t>Gating</w:t>
      </w:r>
      <w:commentRangeEnd w:id="22"/>
      <w:r w:rsidR="008E57FE">
        <w:rPr>
          <w:rStyle w:val="CommentReference"/>
        </w:rPr>
        <w:commentReference w:id="22"/>
      </w:r>
      <w:r>
        <w:rPr>
          <w:rFonts w:ascii="Arial" w:hAnsi="Arial" w:cs="Arial"/>
        </w:rPr>
        <w:t xml:space="preserve"> for GBM by viSNE resulted in 21 distinct populations found, hence a target of 21 nodes on the SPADE tree</w:t>
      </w:r>
      <w:r w:rsidR="0061309A">
        <w:rPr>
          <w:rFonts w:ascii="Arial" w:hAnsi="Arial" w:cs="Arial"/>
        </w:rPr>
        <w:t xml:space="preserve"> (</w:t>
      </w:r>
      <w:r w:rsidR="00266BCA">
        <w:rPr>
          <w:rFonts w:ascii="Arial" w:hAnsi="Arial" w:cs="Arial"/>
        </w:rPr>
        <w:t>Fig. 3</w:t>
      </w:r>
      <w:ins w:id="23" w:author="Kirsten Diggins" w:date="2017-05-01T20:07:00Z">
        <w:r w:rsidR="00C86141">
          <w:rPr>
            <w:rFonts w:ascii="Arial" w:hAnsi="Arial" w:cs="Arial"/>
          </w:rPr>
          <w:t>A</w:t>
        </w:r>
      </w:ins>
      <w:r w:rsidR="0061309A">
        <w:rPr>
          <w:rFonts w:ascii="Arial" w:hAnsi="Arial" w:cs="Arial"/>
        </w:rPr>
        <w:t>)</w:t>
      </w:r>
      <w:r>
        <w:rPr>
          <w:rFonts w:ascii="Arial" w:hAnsi="Arial" w:cs="Arial"/>
        </w:rPr>
        <w:t>.  Conversely, biaxial gating resulted in 15 distinct populations, hence a target of 15 nodes on the SPADE tree</w:t>
      </w:r>
      <w:r w:rsidR="0061309A">
        <w:rPr>
          <w:rFonts w:ascii="Arial" w:hAnsi="Arial" w:cs="Arial"/>
        </w:rPr>
        <w:t xml:space="preserve"> (</w:t>
      </w:r>
      <w:r w:rsidR="00266BCA">
        <w:rPr>
          <w:rFonts w:ascii="Arial" w:hAnsi="Arial" w:cs="Arial"/>
        </w:rPr>
        <w:t>Fig. 3</w:t>
      </w:r>
      <w:ins w:id="24" w:author="Kirsten Diggins" w:date="2017-05-01T20:07:00Z">
        <w:r w:rsidR="00C86141">
          <w:rPr>
            <w:rFonts w:ascii="Arial" w:hAnsi="Arial" w:cs="Arial"/>
          </w:rPr>
          <w:t>B</w:t>
        </w:r>
      </w:ins>
      <w:r w:rsidR="0061309A">
        <w:rPr>
          <w:rFonts w:ascii="Arial" w:hAnsi="Arial" w:cs="Arial"/>
        </w:rPr>
        <w:t>)</w:t>
      </w:r>
      <w:r w:rsidR="0087728C">
        <w:rPr>
          <w:rFonts w:ascii="Arial" w:hAnsi="Arial" w:cs="Arial"/>
        </w:rPr>
        <w:t>.</w:t>
      </w:r>
      <w:ins w:id="25" w:author="Kirsten Diggins" w:date="2017-05-01T20:07:00Z">
        <w:r w:rsidR="00C86141">
          <w:rPr>
            <w:rFonts w:ascii="Arial" w:hAnsi="Arial" w:cs="Arial"/>
          </w:rPr>
          <w:t xml:space="preserve"> </w:t>
        </w:r>
      </w:ins>
    </w:p>
    <w:p w14:paraId="00B7212E" w14:textId="418B7C6F" w:rsidR="00823656" w:rsidRDefault="00A53362">
      <w:pPr>
        <w:spacing w:line="480" w:lineRule="auto"/>
        <w:jc w:val="both"/>
        <w:rPr>
          <w:rFonts w:ascii="Arial" w:hAnsi="Arial" w:cs="Arial"/>
        </w:rPr>
      </w:pPr>
      <w:r>
        <w:rPr>
          <w:rFonts w:ascii="Arial" w:hAnsi="Arial" w:cs="Arial"/>
        </w:rPr>
        <w:t xml:space="preserve">When SPADE trees (n=10) for each setting </w:t>
      </w:r>
      <w:del w:id="26" w:author="Kirsten Diggins" w:date="2017-05-01T20:08:00Z">
        <w:r w:rsidDel="008E57FE">
          <w:rPr>
            <w:rFonts w:ascii="Arial" w:hAnsi="Arial" w:cs="Arial"/>
          </w:rPr>
          <w:delText xml:space="preserve">was </w:delText>
        </w:r>
      </w:del>
      <w:ins w:id="27" w:author="Kirsten Diggins" w:date="2017-05-01T20:08:00Z">
        <w:r w:rsidR="008E57FE">
          <w:rPr>
            <w:rFonts w:ascii="Arial" w:hAnsi="Arial" w:cs="Arial"/>
          </w:rPr>
          <w:t>were</w:t>
        </w:r>
        <w:r w:rsidR="008E57FE">
          <w:rPr>
            <w:rFonts w:ascii="Arial" w:hAnsi="Arial" w:cs="Arial"/>
          </w:rPr>
          <w:t xml:space="preserve"> </w:t>
        </w:r>
      </w:ins>
      <w:r>
        <w:rPr>
          <w:rFonts w:ascii="Arial" w:hAnsi="Arial" w:cs="Arial"/>
        </w:rPr>
        <w:t xml:space="preserve">compared to the true populations, the f-measures showed </w:t>
      </w:r>
      <w:ins w:id="28" w:author="Kirsten Diggins" w:date="2017-05-01T20:10:00Z">
        <w:r w:rsidR="008E57FE">
          <w:rPr>
            <w:rFonts w:ascii="Arial" w:hAnsi="Arial" w:cs="Arial"/>
          </w:rPr>
          <w:t xml:space="preserve">statistically </w:t>
        </w:r>
      </w:ins>
      <w:r>
        <w:rPr>
          <w:rFonts w:ascii="Arial" w:hAnsi="Arial" w:cs="Arial"/>
        </w:rPr>
        <w:t xml:space="preserve">significant variation.  When comparing SPADE trees obtained using marker and </w:t>
      </w:r>
      <w:r w:rsidR="00F81FB5">
        <w:rPr>
          <w:rFonts w:ascii="Arial" w:hAnsi="Arial" w:cs="Arial"/>
        </w:rPr>
        <w:t>t-SNE</w:t>
      </w:r>
      <w:r>
        <w:rPr>
          <w:rFonts w:ascii="Arial" w:hAnsi="Arial" w:cs="Arial"/>
        </w:rPr>
        <w:t xml:space="preserve"> information to </w:t>
      </w:r>
      <w:r w:rsidR="009C3C12">
        <w:rPr>
          <w:rFonts w:ascii="Arial" w:hAnsi="Arial" w:cs="Arial"/>
        </w:rPr>
        <w:t xml:space="preserve">true </w:t>
      </w:r>
      <w:r>
        <w:rPr>
          <w:rFonts w:ascii="Arial" w:hAnsi="Arial" w:cs="Arial"/>
        </w:rPr>
        <w:t>populations according to viSNE analysis, f-measure wa</w:t>
      </w:r>
      <w:r w:rsidR="00781C6A">
        <w:rPr>
          <w:rFonts w:ascii="Arial" w:hAnsi="Arial" w:cs="Arial"/>
        </w:rPr>
        <w:t>s on average 0.768 (</w:t>
      </w:r>
      <w:r w:rsidR="00387A01">
        <w:rPr>
          <w:rFonts w:ascii="Arial" w:hAnsi="Arial" w:cs="Arial"/>
        </w:rPr>
        <w:t xml:space="preserve">Fig. </w:t>
      </w:r>
      <w:commentRangeStart w:id="29"/>
      <w:r w:rsidR="00387A01">
        <w:rPr>
          <w:rFonts w:ascii="Arial" w:hAnsi="Arial" w:cs="Arial"/>
        </w:rPr>
        <w:t>4</w:t>
      </w:r>
      <w:ins w:id="30" w:author="Kirsten Diggins" w:date="2017-05-01T20:10:00Z">
        <w:r w:rsidR="008E57FE">
          <w:rPr>
            <w:rFonts w:ascii="Arial" w:hAnsi="Arial" w:cs="Arial"/>
          </w:rPr>
          <w:t>B</w:t>
        </w:r>
      </w:ins>
      <w:commentRangeEnd w:id="29"/>
      <w:ins w:id="31" w:author="Kirsten Diggins" w:date="2017-05-01T20:11:00Z">
        <w:r w:rsidR="008E57FE">
          <w:rPr>
            <w:rStyle w:val="CommentReference"/>
          </w:rPr>
          <w:commentReference w:id="29"/>
        </w:r>
      </w:ins>
      <w:r>
        <w:rPr>
          <w:rFonts w:ascii="Arial" w:hAnsi="Arial" w:cs="Arial"/>
        </w:rPr>
        <w:t>).</w:t>
      </w:r>
      <w:r w:rsidR="009E3A6F">
        <w:rPr>
          <w:rFonts w:ascii="Arial" w:hAnsi="Arial" w:cs="Arial"/>
        </w:rPr>
        <w:t xml:space="preserve">  When comparing SPADE trees obtained using </w:t>
      </w:r>
      <w:r w:rsidR="00F81FB5">
        <w:rPr>
          <w:rFonts w:ascii="Arial" w:hAnsi="Arial" w:cs="Arial"/>
        </w:rPr>
        <w:t>t-SNE</w:t>
      </w:r>
      <w:r w:rsidR="009E3A6F">
        <w:rPr>
          <w:rFonts w:ascii="Arial" w:hAnsi="Arial" w:cs="Arial"/>
        </w:rPr>
        <w:t xml:space="preserve"> information only to </w:t>
      </w:r>
      <w:r w:rsidR="004F6F61">
        <w:rPr>
          <w:rFonts w:ascii="Arial" w:hAnsi="Arial" w:cs="Arial"/>
        </w:rPr>
        <w:t xml:space="preserve">true </w:t>
      </w:r>
      <w:r w:rsidR="009E3A6F">
        <w:rPr>
          <w:rFonts w:ascii="Arial" w:hAnsi="Arial" w:cs="Arial"/>
        </w:rPr>
        <w:t>populations according to viSNE analysis, f-measure was on average 0.754 (</w:t>
      </w:r>
      <w:r w:rsidR="00387A01">
        <w:rPr>
          <w:rFonts w:ascii="Arial" w:hAnsi="Arial" w:cs="Arial"/>
        </w:rPr>
        <w:t>Fig. 4</w:t>
      </w:r>
      <w:ins w:id="32" w:author="Kirsten Diggins" w:date="2017-05-01T20:11:00Z">
        <w:r w:rsidR="008E57FE">
          <w:rPr>
            <w:rFonts w:ascii="Arial" w:hAnsi="Arial" w:cs="Arial"/>
          </w:rPr>
          <w:t>B</w:t>
        </w:r>
      </w:ins>
      <w:r w:rsidR="009E3A6F">
        <w:rPr>
          <w:rFonts w:ascii="Arial" w:hAnsi="Arial" w:cs="Arial"/>
        </w:rPr>
        <w:t>).</w:t>
      </w:r>
      <w:r w:rsidR="009E3A6F" w:rsidRPr="00C85714">
        <w:rPr>
          <w:rFonts w:ascii="Arial" w:hAnsi="Arial" w:cs="Arial"/>
        </w:rPr>
        <w:t xml:space="preserve"> </w:t>
      </w:r>
      <w:r w:rsidR="009E3A6F">
        <w:rPr>
          <w:rFonts w:ascii="Arial" w:hAnsi="Arial" w:cs="Arial"/>
        </w:rPr>
        <w:t xml:space="preserve"> When comparing SPADE trees obtained using marker information only to populations according to viSNE analysis, f-measure was on average 0.685 (</w:t>
      </w:r>
      <w:r w:rsidR="00387A01">
        <w:rPr>
          <w:rFonts w:ascii="Arial" w:hAnsi="Arial" w:cs="Arial"/>
        </w:rPr>
        <w:t>Fig. 4</w:t>
      </w:r>
      <w:ins w:id="33" w:author="Kirsten Diggins" w:date="2017-05-01T20:11:00Z">
        <w:r w:rsidR="008E57FE">
          <w:rPr>
            <w:rFonts w:ascii="Arial" w:hAnsi="Arial" w:cs="Arial"/>
          </w:rPr>
          <w:t>B</w:t>
        </w:r>
      </w:ins>
      <w:r w:rsidR="009E3A6F">
        <w:rPr>
          <w:rFonts w:ascii="Arial" w:hAnsi="Arial" w:cs="Arial"/>
        </w:rPr>
        <w:t>).</w:t>
      </w:r>
      <w:r w:rsidR="00197103">
        <w:rPr>
          <w:rFonts w:ascii="Arial" w:hAnsi="Arial" w:cs="Arial"/>
        </w:rPr>
        <w:t xml:space="preserve">  The f-measures fell within a narrow range as well, as standard deviation was 0.015 for SPADE by markers and </w:t>
      </w:r>
      <w:r w:rsidR="00F81FB5">
        <w:rPr>
          <w:rFonts w:ascii="Arial" w:hAnsi="Arial" w:cs="Arial"/>
        </w:rPr>
        <w:t>t-SNE</w:t>
      </w:r>
      <w:r w:rsidR="00197103">
        <w:rPr>
          <w:rFonts w:ascii="Arial" w:hAnsi="Arial" w:cs="Arial"/>
        </w:rPr>
        <w:t xml:space="preserve">s, 0.017 for </w:t>
      </w:r>
      <w:r w:rsidR="00F81FB5">
        <w:rPr>
          <w:rFonts w:ascii="Arial" w:hAnsi="Arial" w:cs="Arial"/>
        </w:rPr>
        <w:t>t-SNE</w:t>
      </w:r>
      <w:r w:rsidR="00197103">
        <w:rPr>
          <w:rFonts w:ascii="Arial" w:hAnsi="Arial" w:cs="Arial"/>
        </w:rPr>
        <w:t>s onl</w:t>
      </w:r>
      <w:r w:rsidR="00987979">
        <w:rPr>
          <w:rFonts w:ascii="Arial" w:hAnsi="Arial" w:cs="Arial"/>
        </w:rPr>
        <w:t xml:space="preserve">y, and 0.019 for markers only.  When comparing SPADE trees obtained using marker and </w:t>
      </w:r>
      <w:r w:rsidR="00F81FB5">
        <w:rPr>
          <w:rFonts w:ascii="Arial" w:hAnsi="Arial" w:cs="Arial"/>
        </w:rPr>
        <w:t>t-SNE</w:t>
      </w:r>
      <w:r w:rsidR="00987979">
        <w:rPr>
          <w:rFonts w:ascii="Arial" w:hAnsi="Arial" w:cs="Arial"/>
        </w:rPr>
        <w:t xml:space="preserve"> information to </w:t>
      </w:r>
      <w:r w:rsidR="004F6F61">
        <w:rPr>
          <w:rFonts w:ascii="Arial" w:hAnsi="Arial" w:cs="Arial"/>
        </w:rPr>
        <w:t xml:space="preserve">true </w:t>
      </w:r>
      <w:r w:rsidR="00987979">
        <w:rPr>
          <w:rFonts w:ascii="Arial" w:hAnsi="Arial" w:cs="Arial"/>
        </w:rPr>
        <w:t>populations according to biaxial gating analysis, f-measure was on average 0.840 (</w:t>
      </w:r>
      <w:r w:rsidR="00387A01">
        <w:rPr>
          <w:rFonts w:ascii="Arial" w:hAnsi="Arial" w:cs="Arial"/>
        </w:rPr>
        <w:t>Fig. 4</w:t>
      </w:r>
      <w:ins w:id="34" w:author="Kirsten Diggins" w:date="2017-05-01T20:12:00Z">
        <w:r w:rsidR="008E57FE">
          <w:rPr>
            <w:rFonts w:ascii="Arial" w:hAnsi="Arial" w:cs="Arial"/>
          </w:rPr>
          <w:t>A</w:t>
        </w:r>
      </w:ins>
      <w:r w:rsidR="00987979">
        <w:rPr>
          <w:rFonts w:ascii="Arial" w:hAnsi="Arial" w:cs="Arial"/>
        </w:rPr>
        <w:t xml:space="preserve">).  When comparing SPADE trees obtained using </w:t>
      </w:r>
      <w:r w:rsidR="00F81FB5">
        <w:rPr>
          <w:rFonts w:ascii="Arial" w:hAnsi="Arial" w:cs="Arial"/>
        </w:rPr>
        <w:t>t-SNE</w:t>
      </w:r>
      <w:r w:rsidR="00987979">
        <w:rPr>
          <w:rFonts w:ascii="Arial" w:hAnsi="Arial" w:cs="Arial"/>
        </w:rPr>
        <w:t xml:space="preserve"> information only to </w:t>
      </w:r>
      <w:r w:rsidR="004F6F61">
        <w:rPr>
          <w:rFonts w:ascii="Arial" w:hAnsi="Arial" w:cs="Arial"/>
        </w:rPr>
        <w:t xml:space="preserve">true </w:t>
      </w:r>
      <w:r w:rsidR="00987979">
        <w:rPr>
          <w:rFonts w:ascii="Arial" w:hAnsi="Arial" w:cs="Arial"/>
        </w:rPr>
        <w:t>populations according to biaxial gating analysis, f-measure was on average 0.853 (</w:t>
      </w:r>
      <w:r w:rsidR="00387A01">
        <w:rPr>
          <w:rFonts w:ascii="Arial" w:hAnsi="Arial" w:cs="Arial"/>
        </w:rPr>
        <w:t>Fig. 4</w:t>
      </w:r>
      <w:ins w:id="35" w:author="Kirsten Diggins" w:date="2017-05-01T20:12:00Z">
        <w:r w:rsidR="008E57FE">
          <w:rPr>
            <w:rFonts w:ascii="Arial" w:hAnsi="Arial" w:cs="Arial"/>
          </w:rPr>
          <w:t>A</w:t>
        </w:r>
      </w:ins>
      <w:r w:rsidR="00987979">
        <w:rPr>
          <w:rFonts w:ascii="Arial" w:hAnsi="Arial" w:cs="Arial"/>
        </w:rPr>
        <w:t xml:space="preserve">).  And, when comparing SPADE trees obtained using marker and </w:t>
      </w:r>
      <w:r w:rsidR="00F81FB5">
        <w:rPr>
          <w:rFonts w:ascii="Arial" w:hAnsi="Arial" w:cs="Arial"/>
        </w:rPr>
        <w:t>t-SNE</w:t>
      </w:r>
      <w:r w:rsidR="00987979">
        <w:rPr>
          <w:rFonts w:ascii="Arial" w:hAnsi="Arial" w:cs="Arial"/>
        </w:rPr>
        <w:t xml:space="preserve"> information to </w:t>
      </w:r>
      <w:r w:rsidR="004F6F61">
        <w:rPr>
          <w:rFonts w:ascii="Arial" w:hAnsi="Arial" w:cs="Arial"/>
        </w:rPr>
        <w:t xml:space="preserve">true </w:t>
      </w:r>
      <w:r w:rsidR="00987979">
        <w:rPr>
          <w:rFonts w:ascii="Arial" w:hAnsi="Arial" w:cs="Arial"/>
        </w:rPr>
        <w:t>populations according to biaxial gating analysis, f-measure was on average 0.751 (</w:t>
      </w:r>
      <w:r w:rsidR="00387A01">
        <w:rPr>
          <w:rFonts w:ascii="Arial" w:hAnsi="Arial" w:cs="Arial"/>
        </w:rPr>
        <w:t>Fig. 4</w:t>
      </w:r>
      <w:ins w:id="36" w:author="Kirsten Diggins" w:date="2017-05-01T20:12:00Z">
        <w:r w:rsidR="008E57FE">
          <w:rPr>
            <w:rFonts w:ascii="Arial" w:hAnsi="Arial" w:cs="Arial"/>
          </w:rPr>
          <w:t>A</w:t>
        </w:r>
      </w:ins>
      <w:r w:rsidR="00987979">
        <w:rPr>
          <w:rFonts w:ascii="Arial" w:hAnsi="Arial" w:cs="Arial"/>
        </w:rPr>
        <w:t>).</w:t>
      </w:r>
      <w:r w:rsidR="00021653">
        <w:rPr>
          <w:rFonts w:ascii="Arial" w:hAnsi="Arial" w:cs="Arial"/>
        </w:rPr>
        <w:t xml:space="preserve">  The f-measures fell within a narrow range as well, as standard deviation was 0.015 for SPADE by markers and </w:t>
      </w:r>
      <w:r w:rsidR="00F81FB5">
        <w:rPr>
          <w:rFonts w:ascii="Arial" w:hAnsi="Arial" w:cs="Arial"/>
        </w:rPr>
        <w:t>t-SNE</w:t>
      </w:r>
      <w:r w:rsidR="00021653">
        <w:rPr>
          <w:rFonts w:ascii="Arial" w:hAnsi="Arial" w:cs="Arial"/>
        </w:rPr>
        <w:t xml:space="preserve">s, 0.020 for </w:t>
      </w:r>
      <w:r w:rsidR="00F81FB5">
        <w:rPr>
          <w:rFonts w:ascii="Arial" w:hAnsi="Arial" w:cs="Arial"/>
        </w:rPr>
        <w:t>t-SNE</w:t>
      </w:r>
      <w:r w:rsidR="00021653">
        <w:rPr>
          <w:rFonts w:ascii="Arial" w:hAnsi="Arial" w:cs="Arial"/>
        </w:rPr>
        <w:t>s only, and 0.015 for markers only.</w:t>
      </w:r>
    </w:p>
    <w:p w14:paraId="6CF48E00" w14:textId="77777777" w:rsidR="00595685" w:rsidRDefault="00595685">
      <w:pPr>
        <w:spacing w:line="480" w:lineRule="auto"/>
        <w:jc w:val="both"/>
        <w:rPr>
          <w:rFonts w:ascii="Arial" w:hAnsi="Arial" w:cs="Arial"/>
          <w:b/>
        </w:rPr>
      </w:pPr>
    </w:p>
    <w:p w14:paraId="60615FC1" w14:textId="77777777" w:rsidR="00B94CF5" w:rsidRDefault="00B94CF5">
      <w:pPr>
        <w:spacing w:line="480" w:lineRule="auto"/>
        <w:jc w:val="both"/>
        <w:rPr>
          <w:rFonts w:ascii="Arial" w:hAnsi="Arial" w:cs="Arial"/>
          <w:b/>
        </w:rPr>
      </w:pPr>
      <w:r w:rsidRPr="00D91945">
        <w:rPr>
          <w:rFonts w:ascii="Arial" w:hAnsi="Arial" w:cs="Arial"/>
          <w:b/>
        </w:rPr>
        <w:lastRenderedPageBreak/>
        <w:t xml:space="preserve">Discussion </w:t>
      </w:r>
    </w:p>
    <w:p w14:paraId="5AF2078E" w14:textId="728D5AB0" w:rsidR="00C45EB9" w:rsidRDefault="00FF5285">
      <w:pPr>
        <w:spacing w:line="480" w:lineRule="auto"/>
        <w:jc w:val="both"/>
        <w:rPr>
          <w:rFonts w:ascii="Arial" w:eastAsia="Times New Roman" w:hAnsi="Arial" w:cs="Arial"/>
        </w:rPr>
      </w:pPr>
      <w:r>
        <w:rPr>
          <w:rFonts w:ascii="Arial" w:eastAsia="Times New Roman" w:hAnsi="Arial" w:cs="Arial"/>
        </w:rPr>
        <w:t xml:space="preserve">Based on current understandings in the field of immunology and cancer biology, </w:t>
      </w:r>
      <w:r w:rsidR="00A75722">
        <w:rPr>
          <w:rFonts w:ascii="Arial" w:eastAsia="Times New Roman" w:hAnsi="Arial" w:cs="Arial"/>
        </w:rPr>
        <w:t xml:space="preserve">the </w:t>
      </w:r>
      <w:r w:rsidR="002364E9">
        <w:rPr>
          <w:rFonts w:ascii="Arial" w:eastAsia="Times New Roman" w:hAnsi="Arial" w:cs="Arial"/>
        </w:rPr>
        <w:t xml:space="preserve">results are inconsistent with what was </w:t>
      </w:r>
      <w:commentRangeStart w:id="37"/>
      <w:r w:rsidR="002364E9">
        <w:rPr>
          <w:rFonts w:ascii="Arial" w:eastAsia="Times New Roman" w:hAnsi="Arial" w:cs="Arial"/>
        </w:rPr>
        <w:t>expected</w:t>
      </w:r>
      <w:commentRangeEnd w:id="37"/>
      <w:r w:rsidR="00E451F4">
        <w:rPr>
          <w:rStyle w:val="CommentReference"/>
        </w:rPr>
        <w:commentReference w:id="37"/>
      </w:r>
      <w:r w:rsidR="002364E9">
        <w:rPr>
          <w:rFonts w:ascii="Arial" w:eastAsia="Times New Roman" w:hAnsi="Arial" w:cs="Arial"/>
        </w:rPr>
        <w:t xml:space="preserve">.  Marker information </w:t>
      </w:r>
      <w:r w:rsidR="00D341D6">
        <w:rPr>
          <w:rFonts w:ascii="Arial" w:eastAsia="Times New Roman" w:hAnsi="Arial" w:cs="Arial"/>
        </w:rPr>
        <w:t xml:space="preserve">has been the primary information on which population identification has been based.  </w:t>
      </w:r>
      <w:r w:rsidR="002364E9">
        <w:rPr>
          <w:rFonts w:ascii="Arial" w:eastAsia="Times New Roman" w:hAnsi="Arial" w:cs="Arial"/>
        </w:rPr>
        <w:t xml:space="preserve">Thus, </w:t>
      </w:r>
      <w:r w:rsidR="00F81FB5">
        <w:rPr>
          <w:rFonts w:ascii="Arial" w:eastAsia="Times New Roman" w:hAnsi="Arial" w:cs="Arial"/>
        </w:rPr>
        <w:t>t-SNE</w:t>
      </w:r>
      <w:r w:rsidR="002364E9">
        <w:rPr>
          <w:rFonts w:ascii="Arial" w:eastAsia="Times New Roman" w:hAnsi="Arial" w:cs="Arial"/>
        </w:rPr>
        <w:t xml:space="preserve"> values were thought to “dilute” the quality of information available to SPADE.  </w:t>
      </w:r>
      <w:r w:rsidR="00E820DB">
        <w:rPr>
          <w:rFonts w:ascii="Arial" w:eastAsia="Times New Roman" w:hAnsi="Arial" w:cs="Arial"/>
        </w:rPr>
        <w:t xml:space="preserve">Since t-SNE reduces the number of dimensions that quantify the sample, </w:t>
      </w:r>
      <w:r w:rsidR="003019AC">
        <w:rPr>
          <w:rFonts w:ascii="Arial" w:eastAsia="Times New Roman" w:hAnsi="Arial" w:cs="Arial"/>
        </w:rPr>
        <w:t xml:space="preserve">the information is thought to be of </w:t>
      </w:r>
      <w:commentRangeStart w:id="38"/>
      <w:r w:rsidR="003019AC">
        <w:rPr>
          <w:rFonts w:ascii="Arial" w:eastAsia="Times New Roman" w:hAnsi="Arial" w:cs="Arial"/>
        </w:rPr>
        <w:t>lesser quality</w:t>
      </w:r>
      <w:commentRangeEnd w:id="38"/>
      <w:r w:rsidR="005244D3">
        <w:rPr>
          <w:rStyle w:val="CommentReference"/>
        </w:rPr>
        <w:commentReference w:id="38"/>
      </w:r>
      <w:r w:rsidR="003019AC">
        <w:rPr>
          <w:rFonts w:ascii="Arial" w:eastAsia="Times New Roman" w:hAnsi="Arial" w:cs="Arial"/>
        </w:rPr>
        <w:t xml:space="preserve"> than information provided by protein markers.  The dimensionality reduction would </w:t>
      </w:r>
      <w:r w:rsidR="00E820DB">
        <w:rPr>
          <w:rFonts w:ascii="Arial" w:eastAsia="Times New Roman" w:hAnsi="Arial" w:cs="Arial"/>
        </w:rPr>
        <w:t>reduce the effectiveness of SPADE</w:t>
      </w:r>
      <w:r w:rsidR="00AE0BDB">
        <w:rPr>
          <w:rFonts w:ascii="Arial" w:eastAsia="Times New Roman" w:hAnsi="Arial" w:cs="Arial"/>
        </w:rPr>
        <w:t xml:space="preserve"> since </w:t>
      </w:r>
      <w:r w:rsidR="003019AC">
        <w:rPr>
          <w:rFonts w:ascii="Arial" w:eastAsia="Times New Roman" w:hAnsi="Arial" w:cs="Arial"/>
        </w:rPr>
        <w:t>the program</w:t>
      </w:r>
      <w:r w:rsidR="00AE0BDB">
        <w:rPr>
          <w:rFonts w:ascii="Arial" w:eastAsia="Times New Roman" w:hAnsi="Arial" w:cs="Arial"/>
        </w:rPr>
        <w:t xml:space="preserve"> would be</w:t>
      </w:r>
      <w:r w:rsidR="003019AC">
        <w:rPr>
          <w:rFonts w:ascii="Arial" w:eastAsia="Times New Roman" w:hAnsi="Arial" w:cs="Arial"/>
        </w:rPr>
        <w:t xml:space="preserve"> given</w:t>
      </w:r>
      <w:r w:rsidR="00AE0BDB">
        <w:rPr>
          <w:rFonts w:ascii="Arial" w:eastAsia="Times New Roman" w:hAnsi="Arial" w:cs="Arial"/>
        </w:rPr>
        <w:t xml:space="preserve"> “bad” information</w:t>
      </w:r>
      <w:r w:rsidR="00E820DB">
        <w:rPr>
          <w:rFonts w:ascii="Arial" w:eastAsia="Times New Roman" w:hAnsi="Arial" w:cs="Arial"/>
        </w:rPr>
        <w:t xml:space="preserve">.  </w:t>
      </w:r>
      <w:r w:rsidR="002364E9">
        <w:rPr>
          <w:rFonts w:ascii="Arial" w:eastAsia="Times New Roman" w:hAnsi="Arial" w:cs="Arial"/>
        </w:rPr>
        <w:t xml:space="preserve">However, </w:t>
      </w:r>
      <w:r w:rsidR="003019AC">
        <w:rPr>
          <w:rFonts w:ascii="Arial" w:eastAsia="Times New Roman" w:hAnsi="Arial" w:cs="Arial"/>
        </w:rPr>
        <w:t>the opposite appears to be true</w:t>
      </w:r>
      <w:r w:rsidR="002364E9">
        <w:rPr>
          <w:rFonts w:ascii="Arial" w:eastAsia="Times New Roman" w:hAnsi="Arial" w:cs="Arial"/>
        </w:rPr>
        <w:t xml:space="preserve"> based on the results</w:t>
      </w:r>
      <w:commentRangeStart w:id="39"/>
      <w:r w:rsidR="002364E9">
        <w:rPr>
          <w:rFonts w:ascii="Arial" w:eastAsia="Times New Roman" w:hAnsi="Arial" w:cs="Arial"/>
        </w:rPr>
        <w:t>.  Regardless of what</w:t>
      </w:r>
      <w:r w:rsidR="00C84B52">
        <w:rPr>
          <w:rFonts w:ascii="Arial" w:eastAsia="Times New Roman" w:hAnsi="Arial" w:cs="Arial"/>
        </w:rPr>
        <w:t xml:space="preserve"> population</w:t>
      </w:r>
      <w:r w:rsidR="002364E9">
        <w:rPr>
          <w:rFonts w:ascii="Arial" w:eastAsia="Times New Roman" w:hAnsi="Arial" w:cs="Arial"/>
        </w:rPr>
        <w:t xml:space="preserve"> </w:t>
      </w:r>
      <w:r w:rsidR="00C45EB9">
        <w:rPr>
          <w:rFonts w:ascii="Arial" w:eastAsia="Times New Roman" w:hAnsi="Arial" w:cs="Arial"/>
        </w:rPr>
        <w:t>was</w:t>
      </w:r>
      <w:r w:rsidR="002364E9">
        <w:rPr>
          <w:rFonts w:ascii="Arial" w:eastAsia="Times New Roman" w:hAnsi="Arial" w:cs="Arial"/>
        </w:rPr>
        <w:t xml:space="preserve"> used as truth, the use of </w:t>
      </w:r>
      <w:r w:rsidR="00F81FB5">
        <w:rPr>
          <w:rFonts w:ascii="Arial" w:eastAsia="Times New Roman" w:hAnsi="Arial" w:cs="Arial"/>
        </w:rPr>
        <w:t>t-SNE</w:t>
      </w:r>
      <w:r w:rsidR="002364E9">
        <w:rPr>
          <w:rFonts w:ascii="Arial" w:eastAsia="Times New Roman" w:hAnsi="Arial" w:cs="Arial"/>
        </w:rPr>
        <w:t xml:space="preserve"> information resulted in a</w:t>
      </w:r>
      <w:r w:rsidR="00C45EB9">
        <w:rPr>
          <w:rFonts w:ascii="Arial" w:eastAsia="Times New Roman" w:hAnsi="Arial" w:cs="Arial"/>
        </w:rPr>
        <w:t>n</w:t>
      </w:r>
      <w:r w:rsidR="002364E9">
        <w:rPr>
          <w:rFonts w:ascii="Arial" w:eastAsia="Times New Roman" w:hAnsi="Arial" w:cs="Arial"/>
        </w:rPr>
        <w:t xml:space="preserve"> automatic</w:t>
      </w:r>
      <w:r w:rsidR="00C45EB9">
        <w:rPr>
          <w:rFonts w:ascii="Arial" w:eastAsia="Times New Roman" w:hAnsi="Arial" w:cs="Arial"/>
        </w:rPr>
        <w:t xml:space="preserve">ally gated population that more closely </w:t>
      </w:r>
      <w:r w:rsidR="002364E9">
        <w:rPr>
          <w:rFonts w:ascii="Arial" w:eastAsia="Times New Roman" w:hAnsi="Arial" w:cs="Arial"/>
        </w:rPr>
        <w:t>resembled the true population</w:t>
      </w:r>
      <w:commentRangeEnd w:id="39"/>
      <w:r w:rsidR="008E57FE">
        <w:rPr>
          <w:rStyle w:val="CommentReference"/>
        </w:rPr>
        <w:commentReference w:id="39"/>
      </w:r>
      <w:r w:rsidR="002364E9">
        <w:rPr>
          <w:rFonts w:ascii="Arial" w:eastAsia="Times New Roman" w:hAnsi="Arial" w:cs="Arial"/>
        </w:rPr>
        <w:t xml:space="preserve">.  Using markers and </w:t>
      </w:r>
      <w:r w:rsidR="00F81FB5">
        <w:rPr>
          <w:rFonts w:ascii="Arial" w:eastAsia="Times New Roman" w:hAnsi="Arial" w:cs="Arial"/>
        </w:rPr>
        <w:t>t-SNE</w:t>
      </w:r>
      <w:r w:rsidR="002364E9">
        <w:rPr>
          <w:rFonts w:ascii="Arial" w:eastAsia="Times New Roman" w:hAnsi="Arial" w:cs="Arial"/>
        </w:rPr>
        <w:t xml:space="preserve">s generally provided the closest representation.  However, sometimes the use of </w:t>
      </w:r>
      <w:r w:rsidR="00F81FB5">
        <w:rPr>
          <w:rFonts w:ascii="Arial" w:eastAsia="Times New Roman" w:hAnsi="Arial" w:cs="Arial"/>
        </w:rPr>
        <w:t>t-SNE</w:t>
      </w:r>
      <w:r w:rsidR="002364E9">
        <w:rPr>
          <w:rFonts w:ascii="Arial" w:eastAsia="Times New Roman" w:hAnsi="Arial" w:cs="Arial"/>
        </w:rPr>
        <w:t xml:space="preserve"> values alone actually produced the best </w:t>
      </w:r>
      <w:commentRangeStart w:id="40"/>
      <w:r w:rsidR="002364E9">
        <w:rPr>
          <w:rFonts w:ascii="Arial" w:eastAsia="Times New Roman" w:hAnsi="Arial" w:cs="Arial"/>
        </w:rPr>
        <w:t>results</w:t>
      </w:r>
      <w:commentRangeEnd w:id="40"/>
      <w:r w:rsidR="002B3E9C">
        <w:rPr>
          <w:rStyle w:val="CommentReference"/>
        </w:rPr>
        <w:commentReference w:id="40"/>
      </w:r>
      <w:commentRangeStart w:id="41"/>
      <w:r w:rsidR="002364E9">
        <w:rPr>
          <w:rFonts w:ascii="Arial" w:eastAsia="Times New Roman" w:hAnsi="Arial" w:cs="Arial"/>
        </w:rPr>
        <w:t>.</w:t>
      </w:r>
      <w:r w:rsidR="00D341D6">
        <w:rPr>
          <w:rFonts w:ascii="Arial" w:eastAsia="Times New Roman" w:hAnsi="Arial" w:cs="Arial"/>
        </w:rPr>
        <w:t xml:space="preserve">  Nevertheless, the use of markers only </w:t>
      </w:r>
      <w:r w:rsidR="006D4C1A">
        <w:rPr>
          <w:rFonts w:ascii="Arial" w:eastAsia="Times New Roman" w:hAnsi="Arial" w:cs="Arial"/>
        </w:rPr>
        <w:t>always resulted in population identification that least resembled the true populatio</w:t>
      </w:r>
      <w:r w:rsidR="001B2CAA">
        <w:rPr>
          <w:rFonts w:ascii="Arial" w:eastAsia="Times New Roman" w:hAnsi="Arial" w:cs="Arial"/>
        </w:rPr>
        <w:t>n as established by an expert</w:t>
      </w:r>
      <w:commentRangeEnd w:id="41"/>
      <w:r w:rsidR="002B3E9C">
        <w:rPr>
          <w:rStyle w:val="CommentReference"/>
        </w:rPr>
        <w:commentReference w:id="41"/>
      </w:r>
      <w:r w:rsidR="001B2CAA">
        <w:rPr>
          <w:rFonts w:ascii="Arial" w:eastAsia="Times New Roman" w:hAnsi="Arial" w:cs="Arial"/>
        </w:rPr>
        <w:t xml:space="preserve">.  </w:t>
      </w:r>
      <w:commentRangeStart w:id="42"/>
      <w:r w:rsidR="001B2CAA">
        <w:rPr>
          <w:rFonts w:ascii="Arial" w:eastAsia="Times New Roman" w:hAnsi="Arial" w:cs="Arial"/>
        </w:rPr>
        <w:t xml:space="preserve">Most importantly, this signifies that the results are not circular.  Essentially, the use of </w:t>
      </w:r>
      <w:r w:rsidR="00F81FB5">
        <w:rPr>
          <w:rFonts w:ascii="Arial" w:eastAsia="Times New Roman" w:hAnsi="Arial" w:cs="Arial"/>
        </w:rPr>
        <w:t>t-SNE</w:t>
      </w:r>
      <w:r w:rsidR="001B2CAA">
        <w:rPr>
          <w:rFonts w:ascii="Arial" w:eastAsia="Times New Roman" w:hAnsi="Arial" w:cs="Arial"/>
        </w:rPr>
        <w:t>s in SPADE does not enhance SPADE’s ability to identify the correct populations as a result of the aforementioned populations being</w:t>
      </w:r>
      <w:r w:rsidR="003A428C">
        <w:rPr>
          <w:rFonts w:ascii="Arial" w:eastAsia="Times New Roman" w:hAnsi="Arial" w:cs="Arial"/>
        </w:rPr>
        <w:t xml:space="preserve"> based on </w:t>
      </w:r>
      <w:proofErr w:type="spellStart"/>
      <w:r w:rsidR="003A428C">
        <w:rPr>
          <w:rFonts w:ascii="Arial" w:eastAsia="Times New Roman" w:hAnsi="Arial" w:cs="Arial"/>
        </w:rPr>
        <w:t>viSNEs</w:t>
      </w:r>
      <w:proofErr w:type="spellEnd"/>
      <w:r w:rsidR="003A428C">
        <w:rPr>
          <w:rFonts w:ascii="Arial" w:eastAsia="Times New Roman" w:hAnsi="Arial" w:cs="Arial"/>
        </w:rPr>
        <w:t xml:space="preserve">.  </w:t>
      </w:r>
      <w:commentRangeEnd w:id="42"/>
      <w:r w:rsidR="00E451F4">
        <w:rPr>
          <w:rStyle w:val="CommentReference"/>
        </w:rPr>
        <w:commentReference w:id="42"/>
      </w:r>
    </w:p>
    <w:p w14:paraId="1E85FDAD" w14:textId="2B4D2D84" w:rsidR="00FF5285" w:rsidRDefault="003A428C">
      <w:pPr>
        <w:spacing w:line="480" w:lineRule="auto"/>
        <w:jc w:val="both"/>
        <w:rPr>
          <w:rFonts w:ascii="Arial" w:eastAsia="Times New Roman" w:hAnsi="Arial" w:cs="Arial"/>
        </w:rPr>
      </w:pPr>
      <w:r>
        <w:rPr>
          <w:rFonts w:ascii="Arial" w:eastAsia="Times New Roman" w:hAnsi="Arial" w:cs="Arial"/>
        </w:rPr>
        <w:t>Given that, the findings sug</w:t>
      </w:r>
      <w:r w:rsidR="00C2202F">
        <w:rPr>
          <w:rFonts w:ascii="Arial" w:eastAsia="Times New Roman" w:hAnsi="Arial" w:cs="Arial"/>
        </w:rPr>
        <w:t xml:space="preserve">gest that the use of </w:t>
      </w:r>
      <w:r w:rsidR="00F81FB5">
        <w:rPr>
          <w:rFonts w:ascii="Arial" w:eastAsia="Times New Roman" w:hAnsi="Arial" w:cs="Arial"/>
        </w:rPr>
        <w:t>t-SNE</w:t>
      </w:r>
      <w:r w:rsidR="00C2202F">
        <w:rPr>
          <w:rFonts w:ascii="Arial" w:eastAsia="Times New Roman" w:hAnsi="Arial" w:cs="Arial"/>
        </w:rPr>
        <w:t xml:space="preserve"> enhanc</w:t>
      </w:r>
      <w:r>
        <w:rPr>
          <w:rFonts w:ascii="Arial" w:eastAsia="Times New Roman" w:hAnsi="Arial" w:cs="Arial"/>
        </w:rPr>
        <w:t>es SPADE’s ab</w:t>
      </w:r>
      <w:r w:rsidR="00C2202F">
        <w:rPr>
          <w:rFonts w:ascii="Arial" w:eastAsia="Times New Roman" w:hAnsi="Arial" w:cs="Arial"/>
        </w:rPr>
        <w:t xml:space="preserve">ility to identify populations.  </w:t>
      </w:r>
      <w:r w:rsidR="00C45EB9">
        <w:rPr>
          <w:rFonts w:ascii="Arial" w:eastAsia="Times New Roman" w:hAnsi="Arial" w:cs="Arial"/>
        </w:rPr>
        <w:t>In PBMCs, the f-measure</w:t>
      </w:r>
      <w:ins w:id="43" w:author="Kirsten Diggins" w:date="2017-05-01T20:47:00Z">
        <w:r w:rsidR="0050293E">
          <w:rPr>
            <w:rFonts w:ascii="Arial" w:eastAsia="Times New Roman" w:hAnsi="Arial" w:cs="Arial"/>
          </w:rPr>
          <w:t>s</w:t>
        </w:r>
      </w:ins>
      <w:r w:rsidR="00C45EB9">
        <w:rPr>
          <w:rFonts w:ascii="Arial" w:eastAsia="Times New Roman" w:hAnsi="Arial" w:cs="Arial"/>
        </w:rPr>
        <w:t xml:space="preserve"> for SPADE </w:t>
      </w:r>
      <w:r w:rsidR="00E52CC1">
        <w:rPr>
          <w:rFonts w:ascii="Arial" w:eastAsia="Times New Roman" w:hAnsi="Arial" w:cs="Arial"/>
        </w:rPr>
        <w:t xml:space="preserve">demonstrate that </w:t>
      </w:r>
      <w:r w:rsidR="00C45EB9">
        <w:rPr>
          <w:rFonts w:ascii="Arial" w:eastAsia="Times New Roman" w:hAnsi="Arial" w:cs="Arial"/>
        </w:rPr>
        <w:t xml:space="preserve">the use of </w:t>
      </w:r>
      <w:r w:rsidR="00F81FB5">
        <w:rPr>
          <w:rFonts w:ascii="Arial" w:eastAsia="Times New Roman" w:hAnsi="Arial" w:cs="Arial"/>
        </w:rPr>
        <w:t>t-SNE</w:t>
      </w:r>
      <w:r w:rsidR="00C45EB9">
        <w:rPr>
          <w:rFonts w:ascii="Arial" w:eastAsia="Times New Roman" w:hAnsi="Arial" w:cs="Arial"/>
        </w:rPr>
        <w:t xml:space="preserve">s alone and </w:t>
      </w:r>
      <w:r w:rsidR="00F81FB5">
        <w:rPr>
          <w:rFonts w:ascii="Arial" w:eastAsia="Times New Roman" w:hAnsi="Arial" w:cs="Arial"/>
        </w:rPr>
        <w:t>t-SNE</w:t>
      </w:r>
      <w:r w:rsidR="00C45EB9">
        <w:rPr>
          <w:rFonts w:ascii="Arial" w:eastAsia="Times New Roman" w:hAnsi="Arial" w:cs="Arial"/>
        </w:rPr>
        <w:t>s with markers produced clustering that was better than clustering based on markers only</w:t>
      </w:r>
      <w:r w:rsidR="0070071C">
        <w:rPr>
          <w:rFonts w:ascii="Arial" w:eastAsia="Times New Roman" w:hAnsi="Arial" w:cs="Arial"/>
        </w:rPr>
        <w:t xml:space="preserve"> (</w:t>
      </w:r>
      <w:r w:rsidR="007F3612">
        <w:rPr>
          <w:rFonts w:ascii="Arial" w:eastAsia="Times New Roman" w:hAnsi="Arial" w:cs="Arial"/>
        </w:rPr>
        <w:t>Fig. 2</w:t>
      </w:r>
      <w:ins w:id="44" w:author="Kirsten Diggins" w:date="2017-05-01T20:48:00Z">
        <w:r w:rsidR="0050293E">
          <w:rPr>
            <w:rFonts w:ascii="Arial" w:eastAsia="Times New Roman" w:hAnsi="Arial" w:cs="Arial"/>
          </w:rPr>
          <w:t>B</w:t>
        </w:r>
      </w:ins>
      <w:r w:rsidR="0070071C">
        <w:rPr>
          <w:rFonts w:ascii="Arial" w:eastAsia="Times New Roman" w:hAnsi="Arial" w:cs="Arial"/>
        </w:rPr>
        <w:t>)</w:t>
      </w:r>
      <w:r w:rsidR="00C45EB9">
        <w:rPr>
          <w:rFonts w:ascii="Arial" w:eastAsia="Times New Roman" w:hAnsi="Arial" w:cs="Arial"/>
        </w:rPr>
        <w:t xml:space="preserve">.  However, </w:t>
      </w:r>
      <w:r w:rsidR="0070071C">
        <w:rPr>
          <w:rFonts w:ascii="Arial" w:eastAsia="Times New Roman" w:hAnsi="Arial" w:cs="Arial"/>
        </w:rPr>
        <w:t>when biaxial gating was used as the truth in the PBMC data, that difference was less pronounced (</w:t>
      </w:r>
      <w:r w:rsidR="007F3612">
        <w:rPr>
          <w:rFonts w:ascii="Arial" w:eastAsia="Times New Roman" w:hAnsi="Arial" w:cs="Arial"/>
        </w:rPr>
        <w:t>Fig. 2</w:t>
      </w:r>
      <w:ins w:id="45" w:author="Kirsten Diggins" w:date="2017-05-01T20:48:00Z">
        <w:r w:rsidR="0050293E">
          <w:rPr>
            <w:rFonts w:ascii="Arial" w:eastAsia="Times New Roman" w:hAnsi="Arial" w:cs="Arial"/>
          </w:rPr>
          <w:t>A</w:t>
        </w:r>
      </w:ins>
      <w:commentRangeStart w:id="46"/>
      <w:r w:rsidR="00D81181">
        <w:rPr>
          <w:rFonts w:ascii="Arial" w:eastAsia="Times New Roman" w:hAnsi="Arial" w:cs="Arial"/>
        </w:rPr>
        <w:t xml:space="preserve">).  This was possibly due to the fact that the populations identified based on biaxial plots, such as the </w:t>
      </w:r>
      <w:r w:rsidR="00D5516E">
        <w:rPr>
          <w:rFonts w:ascii="Arial" w:eastAsia="Times New Roman" w:hAnsi="Arial" w:cs="Arial"/>
        </w:rPr>
        <w:t xml:space="preserve">CD16-, CD56 bright NK cells, are much rarer than what even would appear on a viSNE plot </w:t>
      </w:r>
      <w:r w:rsidR="00D81181">
        <w:rPr>
          <w:rFonts w:ascii="Arial" w:eastAsia="Times New Roman" w:hAnsi="Arial" w:cs="Arial"/>
        </w:rPr>
        <w:t>(</w:t>
      </w:r>
      <w:r w:rsidR="007F3612">
        <w:rPr>
          <w:rFonts w:ascii="Arial" w:eastAsia="Times New Roman" w:hAnsi="Arial" w:cs="Arial"/>
        </w:rPr>
        <w:t>Fig. 1</w:t>
      </w:r>
      <w:r w:rsidR="00D81181">
        <w:rPr>
          <w:rFonts w:ascii="Arial" w:eastAsia="Times New Roman" w:hAnsi="Arial" w:cs="Arial"/>
        </w:rPr>
        <w:t xml:space="preserve">).  </w:t>
      </w:r>
      <w:commentRangeEnd w:id="46"/>
      <w:r w:rsidR="0050293E">
        <w:rPr>
          <w:rStyle w:val="CommentReference"/>
        </w:rPr>
        <w:commentReference w:id="46"/>
      </w:r>
      <w:r w:rsidR="00D5516E">
        <w:rPr>
          <w:rFonts w:ascii="Arial" w:eastAsia="Times New Roman" w:hAnsi="Arial" w:cs="Arial"/>
        </w:rPr>
        <w:t xml:space="preserve">As a result, the SPADE program was probably unable to produce an accurate representation of the </w:t>
      </w:r>
      <w:r w:rsidR="004F6F61">
        <w:rPr>
          <w:rFonts w:ascii="Arial" w:eastAsia="Times New Roman" w:hAnsi="Arial" w:cs="Arial"/>
        </w:rPr>
        <w:t xml:space="preserve">true </w:t>
      </w:r>
      <w:r w:rsidR="00D5516E">
        <w:rPr>
          <w:rFonts w:ascii="Arial" w:eastAsia="Times New Roman" w:hAnsi="Arial" w:cs="Arial"/>
        </w:rPr>
        <w:t>population regardless of the information it was given</w:t>
      </w:r>
      <w:r w:rsidR="00E52CC1">
        <w:rPr>
          <w:rFonts w:ascii="Arial" w:eastAsia="Times New Roman" w:hAnsi="Arial" w:cs="Arial"/>
        </w:rPr>
        <w:t xml:space="preserve"> since identification of such novel populations is beyond the capability of the </w:t>
      </w:r>
      <w:commentRangeStart w:id="47"/>
      <w:r w:rsidR="00E52CC1">
        <w:rPr>
          <w:rFonts w:ascii="Arial" w:eastAsia="Times New Roman" w:hAnsi="Arial" w:cs="Arial"/>
        </w:rPr>
        <w:t>program</w:t>
      </w:r>
      <w:commentRangeEnd w:id="47"/>
      <w:r w:rsidR="0050293E">
        <w:rPr>
          <w:rStyle w:val="CommentReference"/>
        </w:rPr>
        <w:commentReference w:id="47"/>
      </w:r>
      <w:r w:rsidR="00D5516E">
        <w:rPr>
          <w:rFonts w:ascii="Arial" w:eastAsia="Times New Roman" w:hAnsi="Arial" w:cs="Arial"/>
        </w:rPr>
        <w:t xml:space="preserve">.  </w:t>
      </w:r>
    </w:p>
    <w:p w14:paraId="2EB6259A" w14:textId="3F15DDEC" w:rsidR="00424F65" w:rsidRDefault="005A00F3">
      <w:pPr>
        <w:spacing w:line="480" w:lineRule="auto"/>
        <w:jc w:val="both"/>
        <w:rPr>
          <w:rFonts w:ascii="Arial" w:eastAsia="Times New Roman" w:hAnsi="Arial" w:cs="Arial"/>
        </w:rPr>
      </w:pPr>
      <w:r>
        <w:rPr>
          <w:rFonts w:ascii="Arial" w:eastAsia="Times New Roman" w:hAnsi="Arial" w:cs="Arial"/>
        </w:rPr>
        <w:t xml:space="preserve">For the GBM data, the results were similar to the PBMC data; the use of </w:t>
      </w:r>
      <w:r w:rsidR="00F81FB5">
        <w:rPr>
          <w:rFonts w:ascii="Arial" w:eastAsia="Times New Roman" w:hAnsi="Arial" w:cs="Arial"/>
        </w:rPr>
        <w:t>t-SNE</w:t>
      </w:r>
      <w:r>
        <w:rPr>
          <w:rFonts w:ascii="Arial" w:eastAsia="Times New Roman" w:hAnsi="Arial" w:cs="Arial"/>
        </w:rPr>
        <w:t xml:space="preserve">s in SPADE produced results that were better than using markers only.  </w:t>
      </w:r>
      <w:r w:rsidR="006341C7">
        <w:rPr>
          <w:rFonts w:ascii="Arial" w:eastAsia="Times New Roman" w:hAnsi="Arial" w:cs="Arial"/>
        </w:rPr>
        <w:t xml:space="preserve">Interestingly, when the results for SPADE </w:t>
      </w:r>
      <w:r w:rsidR="004F6F61">
        <w:rPr>
          <w:rFonts w:ascii="Arial" w:eastAsia="Times New Roman" w:hAnsi="Arial" w:cs="Arial"/>
        </w:rPr>
        <w:t xml:space="preserve">were </w:t>
      </w:r>
      <w:r w:rsidR="006341C7">
        <w:rPr>
          <w:rFonts w:ascii="Arial" w:eastAsia="Times New Roman" w:hAnsi="Arial" w:cs="Arial"/>
        </w:rPr>
        <w:t xml:space="preserve">compared to the </w:t>
      </w:r>
      <w:r w:rsidR="004F6F61">
        <w:rPr>
          <w:rFonts w:ascii="Arial" w:eastAsia="Times New Roman" w:hAnsi="Arial" w:cs="Arial"/>
        </w:rPr>
        <w:t xml:space="preserve">true </w:t>
      </w:r>
      <w:r w:rsidR="006341C7">
        <w:rPr>
          <w:rFonts w:ascii="Arial" w:eastAsia="Times New Roman" w:hAnsi="Arial" w:cs="Arial"/>
        </w:rPr>
        <w:t xml:space="preserve">populations based on viSNE, </w:t>
      </w:r>
      <w:r w:rsidR="00F81FB5">
        <w:rPr>
          <w:rFonts w:ascii="Arial" w:eastAsia="Times New Roman" w:hAnsi="Arial" w:cs="Arial"/>
        </w:rPr>
        <w:t>t-SNE</w:t>
      </w:r>
      <w:r w:rsidR="006341C7">
        <w:rPr>
          <w:rFonts w:ascii="Arial" w:eastAsia="Times New Roman" w:hAnsi="Arial" w:cs="Arial"/>
        </w:rPr>
        <w:t>s only outperforme</w:t>
      </w:r>
      <w:r w:rsidR="00FB7E15">
        <w:rPr>
          <w:rFonts w:ascii="Arial" w:eastAsia="Times New Roman" w:hAnsi="Arial" w:cs="Arial"/>
        </w:rPr>
        <w:t xml:space="preserve">d the use of markers and </w:t>
      </w:r>
      <w:r w:rsidR="00F81FB5">
        <w:rPr>
          <w:rFonts w:ascii="Arial" w:eastAsia="Times New Roman" w:hAnsi="Arial" w:cs="Arial"/>
        </w:rPr>
        <w:t>t-SNE</w:t>
      </w:r>
      <w:r w:rsidR="00FB7E15">
        <w:rPr>
          <w:rFonts w:ascii="Arial" w:eastAsia="Times New Roman" w:hAnsi="Arial" w:cs="Arial"/>
        </w:rPr>
        <w:t xml:space="preserve">s.  It is possible that in populations less identifiable, such as GBM, the use of the </w:t>
      </w:r>
      <w:r w:rsidR="00F81FB5">
        <w:rPr>
          <w:rFonts w:ascii="Arial" w:eastAsia="Times New Roman" w:hAnsi="Arial" w:cs="Arial"/>
        </w:rPr>
        <w:t>t-SNE</w:t>
      </w:r>
      <w:r w:rsidR="00FB7E15">
        <w:rPr>
          <w:rFonts w:ascii="Arial" w:eastAsia="Times New Roman" w:hAnsi="Arial" w:cs="Arial"/>
        </w:rPr>
        <w:t xml:space="preserve"> similarity scores may be the best information to base clustering on, and that the use of marker information in conjunction with </w:t>
      </w:r>
      <w:r w:rsidR="00F81FB5">
        <w:rPr>
          <w:rFonts w:ascii="Arial" w:eastAsia="Times New Roman" w:hAnsi="Arial" w:cs="Arial"/>
        </w:rPr>
        <w:t>t-SNE</w:t>
      </w:r>
      <w:r w:rsidR="00FB7E15">
        <w:rPr>
          <w:rFonts w:ascii="Arial" w:eastAsia="Times New Roman" w:hAnsi="Arial" w:cs="Arial"/>
        </w:rPr>
        <w:t xml:space="preserve"> may actually impair the program’s ability to produce more accurate </w:t>
      </w:r>
      <w:commentRangeStart w:id="48"/>
      <w:r w:rsidR="00FB7E15">
        <w:rPr>
          <w:rFonts w:ascii="Arial" w:eastAsia="Times New Roman" w:hAnsi="Arial" w:cs="Arial"/>
        </w:rPr>
        <w:t>clustering</w:t>
      </w:r>
      <w:commentRangeEnd w:id="48"/>
      <w:r w:rsidR="00D36F65">
        <w:rPr>
          <w:rStyle w:val="CommentReference"/>
        </w:rPr>
        <w:commentReference w:id="48"/>
      </w:r>
      <w:r w:rsidR="00FB7E15">
        <w:rPr>
          <w:rFonts w:ascii="Arial" w:eastAsia="Times New Roman" w:hAnsi="Arial" w:cs="Arial"/>
        </w:rPr>
        <w:t>.</w:t>
      </w:r>
      <w:r w:rsidR="00F803B9">
        <w:rPr>
          <w:rFonts w:ascii="Arial" w:eastAsia="Times New Roman" w:hAnsi="Arial" w:cs="Arial"/>
        </w:rPr>
        <w:t xml:space="preserve">  </w:t>
      </w:r>
    </w:p>
    <w:p w14:paraId="5C9E882B" w14:textId="44EF8884" w:rsidR="00CF51BB" w:rsidRDefault="00F803B9">
      <w:pPr>
        <w:spacing w:line="480" w:lineRule="auto"/>
        <w:jc w:val="both"/>
        <w:rPr>
          <w:rFonts w:ascii="Arial" w:eastAsia="Times New Roman" w:hAnsi="Arial" w:cs="Arial"/>
        </w:rPr>
      </w:pPr>
      <w:r>
        <w:rPr>
          <w:rFonts w:ascii="Arial" w:eastAsia="Times New Roman" w:hAnsi="Arial" w:cs="Arial"/>
        </w:rPr>
        <w:lastRenderedPageBreak/>
        <w:t xml:space="preserve">Overall, the use of </w:t>
      </w:r>
      <w:r w:rsidR="00F81FB5">
        <w:rPr>
          <w:rFonts w:ascii="Arial" w:eastAsia="Times New Roman" w:hAnsi="Arial" w:cs="Arial"/>
        </w:rPr>
        <w:t>t-SNE</w:t>
      </w:r>
      <w:r>
        <w:rPr>
          <w:rFonts w:ascii="Arial" w:eastAsia="Times New Roman" w:hAnsi="Arial" w:cs="Arial"/>
        </w:rPr>
        <w:t xml:space="preserve">s likely enhances SPADE’s population identification because more information is being provided to the </w:t>
      </w:r>
      <w:commentRangeStart w:id="49"/>
      <w:r>
        <w:rPr>
          <w:rFonts w:ascii="Arial" w:eastAsia="Times New Roman" w:hAnsi="Arial" w:cs="Arial"/>
        </w:rPr>
        <w:t>program</w:t>
      </w:r>
      <w:commentRangeEnd w:id="49"/>
      <w:r w:rsidR="00D36F65">
        <w:rPr>
          <w:rStyle w:val="CommentReference"/>
        </w:rPr>
        <w:commentReference w:id="49"/>
      </w:r>
      <w:r>
        <w:rPr>
          <w:rFonts w:ascii="Arial" w:eastAsia="Times New Roman" w:hAnsi="Arial" w:cs="Arial"/>
        </w:rPr>
        <w:t xml:space="preserve">.  </w:t>
      </w:r>
      <w:r w:rsidR="00A857A6">
        <w:rPr>
          <w:rFonts w:ascii="Arial" w:eastAsia="Times New Roman" w:hAnsi="Arial" w:cs="Arial"/>
        </w:rPr>
        <w:t>By being given the cell-cell similarity score</w:t>
      </w:r>
      <w:r>
        <w:rPr>
          <w:rFonts w:ascii="Arial" w:eastAsia="Times New Roman" w:hAnsi="Arial" w:cs="Arial"/>
        </w:rPr>
        <w:t xml:space="preserve">, SPADE can more accurately compare cells and put them in the correct population cluster.  Additionally, the program would use the same information used by a human when they identify populations.  </w:t>
      </w:r>
      <w:r w:rsidR="00655006">
        <w:rPr>
          <w:rFonts w:ascii="Arial" w:eastAsia="Times New Roman" w:hAnsi="Arial" w:cs="Arial"/>
        </w:rPr>
        <w:t xml:space="preserve">When gating on viSNE, a human expert would utilize both marker and t-SNE information.  </w:t>
      </w:r>
      <w:r>
        <w:rPr>
          <w:rFonts w:ascii="Arial" w:eastAsia="Times New Roman" w:hAnsi="Arial" w:cs="Arial"/>
        </w:rPr>
        <w:t>By mimicking the human expert, SPADE’s ability to identify the true populations may be enhanced.</w:t>
      </w:r>
    </w:p>
    <w:p w14:paraId="688A471C" w14:textId="3DA1DFB4" w:rsidR="00F803B9" w:rsidRPr="00A06D02" w:rsidRDefault="00CF51BB">
      <w:pPr>
        <w:spacing w:line="480" w:lineRule="auto"/>
        <w:jc w:val="both"/>
        <w:rPr>
          <w:rFonts w:ascii="Arial" w:eastAsia="Times New Roman" w:hAnsi="Arial" w:cs="Arial"/>
        </w:rPr>
      </w:pPr>
      <w:commentRangeStart w:id="50"/>
      <w:r w:rsidRPr="00C43A9B">
        <w:rPr>
          <w:rFonts w:ascii="Arial" w:eastAsia="Times New Roman" w:hAnsi="Arial" w:cs="Arial"/>
        </w:rPr>
        <w:t>Improving the accuracy of the program had no adverse effect on the precision</w:t>
      </w:r>
      <w:commentRangeEnd w:id="50"/>
      <w:r w:rsidR="00D36F65">
        <w:rPr>
          <w:rStyle w:val="CommentReference"/>
        </w:rPr>
        <w:commentReference w:id="50"/>
      </w:r>
      <w:r w:rsidRPr="00C43A9B">
        <w:rPr>
          <w:rFonts w:ascii="Arial" w:eastAsia="Times New Roman" w:hAnsi="Arial" w:cs="Arial"/>
        </w:rPr>
        <w:t xml:space="preserve">.  The </w:t>
      </w:r>
      <w:r w:rsidR="00B02678">
        <w:rPr>
          <w:rFonts w:ascii="Arial" w:eastAsia="Times New Roman" w:hAnsi="Arial" w:cs="Arial"/>
        </w:rPr>
        <w:t>range</w:t>
      </w:r>
      <w:r w:rsidRPr="00C43A9B">
        <w:rPr>
          <w:rFonts w:ascii="Arial" w:eastAsia="Times New Roman" w:hAnsi="Arial" w:cs="Arial"/>
        </w:rPr>
        <w:t xml:space="preserve"> for the f-measures was relatively small and did not vary between the three conditions</w:t>
      </w:r>
      <w:r w:rsidR="00B02678">
        <w:rPr>
          <w:rFonts w:ascii="Arial" w:eastAsia="Times New Roman" w:hAnsi="Arial" w:cs="Arial"/>
        </w:rPr>
        <w:t xml:space="preserve"> (Fig. 2; Fig. 4)</w:t>
      </w:r>
      <w:r w:rsidRPr="00C43A9B">
        <w:rPr>
          <w:rFonts w:ascii="Arial" w:eastAsia="Times New Roman" w:hAnsi="Arial" w:cs="Arial"/>
        </w:rPr>
        <w:t>.  This means that the use of SPADE with t-SNE information will consistently genera</w:t>
      </w:r>
      <w:r w:rsidR="00BB2CA3" w:rsidRPr="00C43A9B">
        <w:rPr>
          <w:rFonts w:ascii="Arial" w:eastAsia="Times New Roman" w:hAnsi="Arial" w:cs="Arial"/>
        </w:rPr>
        <w:t xml:space="preserve">te relatively accurate gating.  </w:t>
      </w:r>
      <w:r w:rsidRPr="00C43A9B">
        <w:rPr>
          <w:rFonts w:ascii="Arial" w:eastAsia="Times New Roman" w:hAnsi="Arial" w:cs="Arial"/>
        </w:rPr>
        <w:t>More importantly, this suggests that the use of automated population identific</w:t>
      </w:r>
      <w:r w:rsidR="00BB2CA3" w:rsidRPr="00C43A9B">
        <w:rPr>
          <w:rFonts w:ascii="Arial" w:eastAsia="Times New Roman" w:hAnsi="Arial" w:cs="Arial"/>
        </w:rPr>
        <w:t xml:space="preserve">ation is a viable research tool, </w:t>
      </w:r>
      <w:r w:rsidRPr="00C43A9B">
        <w:rPr>
          <w:rFonts w:ascii="Arial" w:eastAsia="Times New Roman" w:hAnsi="Arial" w:cs="Arial"/>
        </w:rPr>
        <w:t>especially if more information can be pr</w:t>
      </w:r>
      <w:r w:rsidR="00BB2CA3" w:rsidRPr="00C43A9B">
        <w:rPr>
          <w:rFonts w:ascii="Arial" w:eastAsia="Times New Roman" w:hAnsi="Arial" w:cs="Arial"/>
        </w:rPr>
        <w:t>ovided to maximize the accuracy, s</w:t>
      </w:r>
      <w:r w:rsidRPr="00C43A9B">
        <w:rPr>
          <w:rFonts w:ascii="Arial" w:eastAsia="Times New Roman" w:hAnsi="Arial" w:cs="Arial"/>
        </w:rPr>
        <w:t xml:space="preserve">ince one will always know that the gating produced by the program will </w:t>
      </w:r>
      <w:r w:rsidR="00E825F8" w:rsidRPr="005F2A9B">
        <w:rPr>
          <w:rFonts w:ascii="Arial" w:eastAsia="Times New Roman" w:hAnsi="Arial" w:cs="Arial"/>
        </w:rPr>
        <w:t>reliably</w:t>
      </w:r>
      <w:r w:rsidR="00E825F8" w:rsidRPr="00E825F8">
        <w:rPr>
          <w:rFonts w:ascii="Arial" w:eastAsia="Times New Roman" w:hAnsi="Arial" w:cs="Arial"/>
        </w:rPr>
        <w:t xml:space="preserve"> </w:t>
      </w:r>
      <w:r w:rsidRPr="00C43A9B">
        <w:rPr>
          <w:rFonts w:ascii="Arial" w:eastAsia="Times New Roman" w:hAnsi="Arial" w:cs="Arial"/>
        </w:rPr>
        <w:t>find the sub-populations</w:t>
      </w:r>
      <w:r w:rsidR="008015A5" w:rsidRPr="00C43A9B">
        <w:rPr>
          <w:rFonts w:ascii="Arial" w:eastAsia="Times New Roman" w:hAnsi="Arial" w:cs="Arial"/>
        </w:rPr>
        <w:t>.</w:t>
      </w:r>
    </w:p>
    <w:p w14:paraId="01034F72" w14:textId="09D13D24" w:rsidR="00CD514B" w:rsidRDefault="005C0E5A">
      <w:pPr>
        <w:spacing w:line="480" w:lineRule="auto"/>
        <w:jc w:val="both"/>
        <w:rPr>
          <w:rFonts w:ascii="Arial" w:eastAsia="Times New Roman" w:hAnsi="Arial" w:cs="Arial"/>
        </w:rPr>
      </w:pPr>
      <w:r w:rsidRPr="003019AC">
        <w:rPr>
          <w:rFonts w:ascii="Arial" w:eastAsia="Times New Roman" w:hAnsi="Arial" w:cs="Arial"/>
        </w:rPr>
        <w:t>Nonetheless, SPADE is</w:t>
      </w:r>
      <w:r w:rsidR="008015A5" w:rsidRPr="003019AC">
        <w:rPr>
          <w:rFonts w:ascii="Arial" w:eastAsia="Times New Roman" w:hAnsi="Arial" w:cs="Arial"/>
        </w:rPr>
        <w:t xml:space="preserve"> </w:t>
      </w:r>
      <w:r w:rsidR="008015A5" w:rsidRPr="00C43A9B">
        <w:rPr>
          <w:rFonts w:ascii="Arial" w:eastAsia="Times New Roman" w:hAnsi="Arial" w:cs="Arial"/>
        </w:rPr>
        <w:t>currently</w:t>
      </w:r>
      <w:r w:rsidRPr="00A06D02">
        <w:rPr>
          <w:rFonts w:ascii="Arial" w:eastAsia="Times New Roman" w:hAnsi="Arial" w:cs="Arial"/>
        </w:rPr>
        <w:t xml:space="preserve"> still</w:t>
      </w:r>
      <w:r>
        <w:rPr>
          <w:rFonts w:ascii="Arial" w:eastAsia="Times New Roman" w:hAnsi="Arial" w:cs="Arial"/>
        </w:rPr>
        <w:t xml:space="preserve"> unable to correctly identify all populations as a human would.  As seen in the PBMC results compared to the biaxial gates, this gap may be due to the small “rare” populations found within the sample</w:t>
      </w:r>
      <w:commentRangeStart w:id="51"/>
      <w:r>
        <w:rPr>
          <w:rFonts w:ascii="Arial" w:eastAsia="Times New Roman" w:hAnsi="Arial" w:cs="Arial"/>
        </w:rPr>
        <w:t xml:space="preserve">.  Therefore, </w:t>
      </w:r>
      <w:r w:rsidR="001312F1">
        <w:rPr>
          <w:rFonts w:ascii="Arial" w:eastAsia="Times New Roman" w:hAnsi="Arial" w:cs="Arial"/>
        </w:rPr>
        <w:t>SPADE’s usefulness may be limited to easily identifiable populations within a sample, or for a beginner who is still learning how t</w:t>
      </w:r>
      <w:r w:rsidR="00C201FD">
        <w:rPr>
          <w:rFonts w:ascii="Arial" w:eastAsia="Times New Roman" w:hAnsi="Arial" w:cs="Arial"/>
        </w:rPr>
        <w:t>o identify population subsets</w:t>
      </w:r>
      <w:commentRangeEnd w:id="51"/>
      <w:r w:rsidR="00D36F65">
        <w:rPr>
          <w:rStyle w:val="CommentReference"/>
        </w:rPr>
        <w:commentReference w:id="51"/>
      </w:r>
      <w:r w:rsidR="00C201FD">
        <w:rPr>
          <w:rFonts w:ascii="Arial" w:eastAsia="Times New Roman" w:hAnsi="Arial" w:cs="Arial"/>
        </w:rPr>
        <w:t xml:space="preserve">.  </w:t>
      </w:r>
      <w:r w:rsidR="001312F1" w:rsidRPr="001312F1">
        <w:rPr>
          <w:rFonts w:ascii="Arial" w:eastAsia="Times New Roman" w:hAnsi="Arial" w:cs="Arial"/>
        </w:rPr>
        <w:t>For people with more advanced gating skills or are researching populations with rarer phenotypes, manual gating might be the better or only possible option to identify certain cell populations</w:t>
      </w:r>
      <w:r w:rsidR="00C201FD">
        <w:rPr>
          <w:rFonts w:ascii="Arial" w:eastAsia="Times New Roman" w:hAnsi="Arial" w:cs="Arial"/>
        </w:rPr>
        <w:t xml:space="preserve">.  </w:t>
      </w:r>
    </w:p>
    <w:p w14:paraId="2280FD34" w14:textId="5340B050" w:rsidR="00780D75" w:rsidRDefault="00C201FD" w:rsidP="00C43A9B">
      <w:pPr>
        <w:spacing w:line="480" w:lineRule="auto"/>
        <w:jc w:val="both"/>
        <w:rPr>
          <w:rFonts w:ascii="Arial" w:hAnsi="Arial" w:cs="Arial"/>
          <w:b/>
        </w:rPr>
      </w:pPr>
      <w:r>
        <w:rPr>
          <w:rFonts w:ascii="Arial" w:eastAsia="Times New Roman" w:hAnsi="Arial" w:cs="Arial"/>
        </w:rPr>
        <w:t xml:space="preserve">The success of </w:t>
      </w:r>
      <w:r w:rsidR="00F81FB5">
        <w:rPr>
          <w:rFonts w:ascii="Arial" w:eastAsia="Times New Roman" w:hAnsi="Arial" w:cs="Arial"/>
        </w:rPr>
        <w:t>t-SNE</w:t>
      </w:r>
      <w:r>
        <w:rPr>
          <w:rFonts w:ascii="Arial" w:eastAsia="Times New Roman" w:hAnsi="Arial" w:cs="Arial"/>
        </w:rPr>
        <w:t xml:space="preserve"> in improving </w:t>
      </w:r>
      <w:r w:rsidR="007A3CBD">
        <w:rPr>
          <w:rFonts w:ascii="Arial" w:eastAsia="Times New Roman" w:hAnsi="Arial" w:cs="Arial"/>
        </w:rPr>
        <w:t>the accuracy by which SPADE is able to</w:t>
      </w:r>
      <w:r>
        <w:rPr>
          <w:rFonts w:ascii="Arial" w:eastAsia="Times New Roman" w:hAnsi="Arial" w:cs="Arial"/>
        </w:rPr>
        <w:t xml:space="preserve"> identify populations in GBM samples </w:t>
      </w:r>
      <w:r w:rsidR="00CD514B">
        <w:rPr>
          <w:rFonts w:ascii="Arial" w:eastAsia="Times New Roman" w:hAnsi="Arial" w:cs="Arial"/>
        </w:rPr>
        <w:t xml:space="preserve">shows that there is potential for automatic gating to be further improved especially in samples with less easily identifiable populations.  Additionally, it is possible that other similarity scores </w:t>
      </w:r>
      <w:commentRangeStart w:id="52"/>
      <w:r w:rsidR="00CD514B">
        <w:rPr>
          <w:rFonts w:ascii="Arial" w:eastAsia="Times New Roman" w:hAnsi="Arial" w:cs="Arial"/>
        </w:rPr>
        <w:t xml:space="preserve">or </w:t>
      </w:r>
      <w:r w:rsidR="00B46F81">
        <w:rPr>
          <w:rFonts w:ascii="Arial" w:eastAsia="Times New Roman" w:hAnsi="Arial" w:cs="Arial"/>
        </w:rPr>
        <w:t>identification-</w:t>
      </w:r>
      <w:r w:rsidR="00CD514B">
        <w:rPr>
          <w:rFonts w:ascii="Arial" w:eastAsia="Times New Roman" w:hAnsi="Arial" w:cs="Arial"/>
        </w:rPr>
        <w:t xml:space="preserve">related information </w:t>
      </w:r>
      <w:commentRangeEnd w:id="52"/>
      <w:r w:rsidR="00F042CB">
        <w:rPr>
          <w:rStyle w:val="CommentReference"/>
        </w:rPr>
        <w:commentReference w:id="52"/>
      </w:r>
      <w:r w:rsidR="00CD514B">
        <w:rPr>
          <w:rFonts w:ascii="Arial" w:eastAsia="Times New Roman" w:hAnsi="Arial" w:cs="Arial"/>
        </w:rPr>
        <w:t xml:space="preserve">can be provided to produce more accurate population clustering.  </w:t>
      </w:r>
      <w:r w:rsidR="00CD37A4">
        <w:rPr>
          <w:rFonts w:ascii="Arial" w:eastAsia="Times New Roman" w:hAnsi="Arial" w:cs="Arial"/>
        </w:rPr>
        <w:t>Perhaps,</w:t>
      </w:r>
      <w:r>
        <w:rPr>
          <w:rFonts w:ascii="Arial" w:eastAsia="Times New Roman" w:hAnsi="Arial" w:cs="Arial"/>
        </w:rPr>
        <w:t xml:space="preserve"> if SPADE</w:t>
      </w:r>
      <w:r w:rsidR="00B4280E">
        <w:rPr>
          <w:rFonts w:ascii="Arial" w:eastAsia="Times New Roman" w:hAnsi="Arial" w:cs="Arial"/>
        </w:rPr>
        <w:t xml:space="preserve"> and other automated gating tools</w:t>
      </w:r>
      <w:r>
        <w:rPr>
          <w:rFonts w:ascii="Arial" w:eastAsia="Times New Roman" w:hAnsi="Arial" w:cs="Arial"/>
        </w:rPr>
        <w:t xml:space="preserve"> can be improved by additional information</w:t>
      </w:r>
      <w:r w:rsidR="00CD37A4">
        <w:rPr>
          <w:rFonts w:ascii="Arial" w:eastAsia="Times New Roman" w:hAnsi="Arial" w:cs="Arial"/>
        </w:rPr>
        <w:t xml:space="preserve">, </w:t>
      </w:r>
      <w:r>
        <w:rPr>
          <w:rFonts w:ascii="Arial" w:eastAsia="Times New Roman" w:hAnsi="Arial" w:cs="Arial"/>
        </w:rPr>
        <w:t>automatic gating</w:t>
      </w:r>
      <w:r w:rsidR="00CD37A4">
        <w:rPr>
          <w:rFonts w:ascii="Arial" w:eastAsia="Times New Roman" w:hAnsi="Arial" w:cs="Arial"/>
        </w:rPr>
        <w:t xml:space="preserve"> can be used as a comparison point to double check </w:t>
      </w:r>
      <w:r>
        <w:rPr>
          <w:rFonts w:ascii="Arial" w:eastAsia="Times New Roman" w:hAnsi="Arial" w:cs="Arial"/>
        </w:rPr>
        <w:t xml:space="preserve">for biases or </w:t>
      </w:r>
      <w:r w:rsidR="00C43A9B">
        <w:rPr>
          <w:rFonts w:ascii="Arial" w:eastAsia="Times New Roman" w:hAnsi="Arial" w:cs="Arial"/>
        </w:rPr>
        <w:t xml:space="preserve">even </w:t>
      </w:r>
      <w:r w:rsidR="003A476D">
        <w:rPr>
          <w:rFonts w:ascii="Arial" w:eastAsia="Times New Roman" w:hAnsi="Arial" w:cs="Arial"/>
        </w:rPr>
        <w:t>identify novel populations</w:t>
      </w:r>
      <w:r w:rsidR="00CD514B">
        <w:rPr>
          <w:rFonts w:ascii="Arial" w:eastAsia="Times New Roman" w:hAnsi="Arial" w:cs="Arial"/>
        </w:rPr>
        <w:t>.</w:t>
      </w:r>
      <w:r w:rsidR="0052678B">
        <w:rPr>
          <w:rFonts w:ascii="Arial" w:eastAsia="Times New Roman" w:hAnsi="Arial" w:cs="Arial"/>
        </w:rPr>
        <w:t xml:space="preserve">  Automatic gating presents a possible tool that would improve the study of diseases like GBM where the populations are not as well identified.  This would teach us about the sub-populations and the cell-cell signaling that has clinical implications for treatment of disease.</w:t>
      </w:r>
    </w:p>
    <w:p w14:paraId="39A3E6C6" w14:textId="2B18906E" w:rsidR="00F803CD" w:rsidRDefault="007F64AB">
      <w:pPr>
        <w:spacing w:line="240" w:lineRule="auto"/>
        <w:jc w:val="both"/>
        <w:rPr>
          <w:rFonts w:ascii="Arial" w:hAnsi="Arial" w:cs="Arial"/>
          <w:b/>
        </w:rPr>
      </w:pPr>
      <w:r w:rsidRPr="00C43A9B">
        <w:rPr>
          <w:rFonts w:ascii="Arial" w:hAnsi="Arial" w:cs="Arial"/>
          <w:b/>
          <w:noProof/>
        </w:rPr>
        <w:lastRenderedPageBreak/>
        <w:drawing>
          <wp:inline distT="0" distB="0" distL="0" distR="0" wp14:anchorId="4AD779B5" wp14:editId="4764FDCE">
            <wp:extent cx="6858000" cy="4871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871720"/>
                    </a:xfrm>
                    <a:prstGeom prst="rect">
                      <a:avLst/>
                    </a:prstGeom>
                  </pic:spPr>
                </pic:pic>
              </a:graphicData>
            </a:graphic>
          </wp:inline>
        </w:drawing>
      </w:r>
      <w:r w:rsidRPr="007F64AB">
        <w:rPr>
          <w:rFonts w:ascii="Arial" w:hAnsi="Arial" w:cs="Arial"/>
          <w:b/>
        </w:rPr>
        <w:t xml:space="preserve"> </w:t>
      </w:r>
      <w:r w:rsidR="00F803CD">
        <w:rPr>
          <w:rFonts w:ascii="Arial" w:hAnsi="Arial" w:cs="Arial"/>
          <w:b/>
        </w:rPr>
        <w:t>Figure 1</w:t>
      </w:r>
      <w:r w:rsidR="003E494A">
        <w:rPr>
          <w:rFonts w:ascii="Arial" w:hAnsi="Arial" w:cs="Arial"/>
          <w:b/>
        </w:rPr>
        <w:t xml:space="preserve"> – Original measurement axis or t-SNE axis g</w:t>
      </w:r>
      <w:r w:rsidR="00DA02E2">
        <w:rPr>
          <w:rFonts w:ascii="Arial" w:hAnsi="Arial" w:cs="Arial"/>
          <w:b/>
        </w:rPr>
        <w:t xml:space="preserve">ating </w:t>
      </w:r>
      <w:r w:rsidR="00BB0AE5">
        <w:rPr>
          <w:rFonts w:ascii="Arial" w:hAnsi="Arial" w:cs="Arial"/>
          <w:b/>
        </w:rPr>
        <w:t>scheme</w:t>
      </w:r>
      <w:r w:rsidR="00780D75">
        <w:rPr>
          <w:rFonts w:ascii="Arial" w:hAnsi="Arial" w:cs="Arial"/>
          <w:b/>
        </w:rPr>
        <w:t>s</w:t>
      </w:r>
      <w:r w:rsidR="00BB0AE5">
        <w:rPr>
          <w:rFonts w:ascii="Arial" w:hAnsi="Arial" w:cs="Arial"/>
          <w:b/>
        </w:rPr>
        <w:t xml:space="preserve"> </w:t>
      </w:r>
      <w:r w:rsidR="00DA02E2">
        <w:rPr>
          <w:rFonts w:ascii="Arial" w:hAnsi="Arial" w:cs="Arial"/>
          <w:b/>
        </w:rPr>
        <w:t>define</w:t>
      </w:r>
      <w:r w:rsidR="003E494A">
        <w:rPr>
          <w:rFonts w:ascii="Arial" w:hAnsi="Arial" w:cs="Arial"/>
          <w:b/>
        </w:rPr>
        <w:t>d</w:t>
      </w:r>
      <w:r w:rsidR="00DA02E2">
        <w:rPr>
          <w:rFonts w:ascii="Arial" w:hAnsi="Arial" w:cs="Arial"/>
          <w:b/>
        </w:rPr>
        <w:t xml:space="preserve"> PBMC cell subset</w:t>
      </w:r>
      <w:r w:rsidR="003E494A">
        <w:rPr>
          <w:rFonts w:ascii="Arial" w:hAnsi="Arial" w:cs="Arial"/>
          <w:b/>
        </w:rPr>
        <w:t>s as “truth”</w:t>
      </w:r>
      <w:r w:rsidR="00F803CD">
        <w:rPr>
          <w:rFonts w:ascii="Arial" w:hAnsi="Arial" w:cs="Arial"/>
          <w:b/>
        </w:rPr>
        <w:t>.</w:t>
      </w:r>
      <w:r w:rsidR="00780D75" w:rsidRPr="00D11868">
        <w:rPr>
          <w:rFonts w:ascii="Arial" w:hAnsi="Arial" w:cs="Arial"/>
        </w:rPr>
        <w:t xml:space="preserve">  Biaxial plots show </w:t>
      </w:r>
      <w:r w:rsidR="003E494A">
        <w:rPr>
          <w:rFonts w:ascii="Arial" w:hAnsi="Arial" w:cs="Arial"/>
        </w:rPr>
        <w:t>identification of</w:t>
      </w:r>
      <w:r w:rsidR="00DA02E2">
        <w:rPr>
          <w:rFonts w:ascii="Arial" w:hAnsi="Arial" w:cs="Arial"/>
        </w:rPr>
        <w:t xml:space="preserve"> cell subsets in </w:t>
      </w:r>
      <w:r w:rsidR="003E494A">
        <w:rPr>
          <w:rFonts w:ascii="Arial" w:hAnsi="Arial" w:cs="Arial"/>
        </w:rPr>
        <w:t xml:space="preserve">healthy human </w:t>
      </w:r>
      <w:r w:rsidR="00DA02E2">
        <w:rPr>
          <w:rFonts w:ascii="Arial" w:hAnsi="Arial" w:cs="Arial"/>
        </w:rPr>
        <w:t xml:space="preserve">PBMC using (A) density of populations on </w:t>
      </w:r>
      <w:r w:rsidR="00780D75">
        <w:rPr>
          <w:rFonts w:ascii="Arial" w:hAnsi="Arial" w:cs="Arial"/>
        </w:rPr>
        <w:t xml:space="preserve">original mass cytometry </w:t>
      </w:r>
      <w:r w:rsidR="00DA02E2">
        <w:rPr>
          <w:rFonts w:ascii="Arial" w:hAnsi="Arial" w:cs="Arial"/>
        </w:rPr>
        <w:t>measurement axes</w:t>
      </w:r>
      <w:r w:rsidR="00780D75">
        <w:rPr>
          <w:rFonts w:ascii="Arial" w:hAnsi="Arial" w:cs="Arial"/>
        </w:rPr>
        <w:t xml:space="preserve"> a</w:t>
      </w:r>
      <w:r w:rsidR="00DA02E2">
        <w:rPr>
          <w:rFonts w:ascii="Arial" w:hAnsi="Arial" w:cs="Arial"/>
        </w:rPr>
        <w:t xml:space="preserve">nd (B) density of populations on t-SNE axes.  For (A), cell identity was assessed using </w:t>
      </w:r>
      <w:r w:rsidR="00975149">
        <w:rPr>
          <w:rFonts w:ascii="Arial" w:hAnsi="Arial" w:cs="Arial"/>
        </w:rPr>
        <w:t>15</w:t>
      </w:r>
      <w:r w:rsidR="002D2528">
        <w:rPr>
          <w:rFonts w:ascii="Arial" w:hAnsi="Arial" w:cs="Arial"/>
        </w:rPr>
        <w:t xml:space="preserve"> </w:t>
      </w:r>
      <w:r w:rsidR="00DA02E2">
        <w:rPr>
          <w:rFonts w:ascii="Arial" w:hAnsi="Arial" w:cs="Arial"/>
        </w:rPr>
        <w:t xml:space="preserve">of the original measurement axes canonically accepted as defining major cell types, as in Figure 1 of </w:t>
      </w:r>
      <w:r w:rsidR="003E494A">
        <w:rPr>
          <w:rFonts w:ascii="Arial" w:hAnsi="Arial" w:cs="Arial"/>
        </w:rPr>
        <w:fldChar w:fldCharType="begin">
          <w:fldData xml:space="preserve">PEVuZE5vdGU+PENpdGU+PEF1dGhvcj5OaWNob2xhczwvQXV0aG9yPjxZZWFyPjIwMTY8L1llYXI+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</w:fldData>
        </w:fldChar>
      </w:r>
      <w:r w:rsidR="003E494A">
        <w:rPr>
          <w:rFonts w:ascii="Arial" w:hAnsi="Arial" w:cs="Arial"/>
        </w:rPr>
        <w:instrText xml:space="preserve"> ADDIN EN.CITE </w:instrText>
      </w:r>
      <w:r w:rsidR="003E494A">
        <w:rPr>
          <w:rFonts w:ascii="Arial" w:hAnsi="Arial" w:cs="Arial"/>
        </w:rPr>
        <w:fldChar w:fldCharType="begin">
          <w:fldData xml:space="preserve">PEVuZE5vdGU+PENpdGU+PEF1dGhvcj5OaWNob2xhczwvQXV0aG9yPjxZZWFyPjIwMTY8L1llYXI+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</w:fldData>
        </w:fldChar>
      </w:r>
      <w:r w:rsidR="003E494A">
        <w:rPr>
          <w:rFonts w:ascii="Arial" w:hAnsi="Arial" w:cs="Arial"/>
        </w:rPr>
        <w:instrText xml:space="preserve"> ADDIN EN.CITE.DATA </w:instrText>
      </w:r>
      <w:r w:rsidR="003E494A">
        <w:rPr>
          <w:rFonts w:ascii="Arial" w:hAnsi="Arial" w:cs="Arial"/>
        </w:rPr>
      </w:r>
      <w:r w:rsidR="003E494A">
        <w:rPr>
          <w:rFonts w:ascii="Arial" w:hAnsi="Arial" w:cs="Arial"/>
        </w:rPr>
        <w:fldChar w:fldCharType="end"/>
      </w:r>
      <w:r w:rsidR="003E494A">
        <w:rPr>
          <w:rFonts w:ascii="Arial" w:hAnsi="Arial" w:cs="Arial"/>
        </w:rPr>
      </w:r>
      <w:r w:rsidR="003E494A">
        <w:rPr>
          <w:rFonts w:ascii="Arial" w:hAnsi="Arial" w:cs="Arial"/>
        </w:rPr>
        <w:fldChar w:fldCharType="separate"/>
      </w:r>
      <w:r w:rsidR="003E494A">
        <w:rPr>
          <w:rFonts w:ascii="Arial" w:hAnsi="Arial" w:cs="Arial"/>
          <w:noProof/>
        </w:rPr>
        <w:t>(Nicholas et al., 2016)</w:t>
      </w:r>
      <w:r w:rsidR="003E494A">
        <w:rPr>
          <w:rFonts w:ascii="Arial" w:hAnsi="Arial" w:cs="Arial"/>
        </w:rPr>
        <w:fldChar w:fldCharType="end"/>
      </w:r>
      <w:r w:rsidR="003E494A">
        <w:rPr>
          <w:rFonts w:ascii="Arial" w:hAnsi="Arial" w:cs="Arial"/>
        </w:rPr>
        <w:t xml:space="preserve">, and </w:t>
      </w:r>
      <w:r w:rsidR="00211C08">
        <w:rPr>
          <w:rFonts w:ascii="Arial" w:hAnsi="Arial" w:cs="Arial"/>
        </w:rPr>
        <w:t xml:space="preserve">19 </w:t>
      </w:r>
      <w:r w:rsidR="003E494A">
        <w:rPr>
          <w:rFonts w:ascii="Arial" w:hAnsi="Arial" w:cs="Arial"/>
        </w:rPr>
        <w:t>populations were identified</w:t>
      </w:r>
      <w:r w:rsidR="00DA02E2">
        <w:rPr>
          <w:rFonts w:ascii="Arial" w:hAnsi="Arial" w:cs="Arial"/>
        </w:rPr>
        <w:t xml:space="preserve">.  For (B), the t-SNE map was created using viSNE analysis of </w:t>
      </w:r>
      <w:r w:rsidR="00975149">
        <w:rPr>
          <w:rFonts w:ascii="Arial" w:hAnsi="Arial" w:cs="Arial"/>
        </w:rPr>
        <w:t xml:space="preserve">28 </w:t>
      </w:r>
      <w:r w:rsidR="00DA02E2">
        <w:rPr>
          <w:rFonts w:ascii="Arial" w:hAnsi="Arial" w:cs="Arial"/>
        </w:rPr>
        <w:t>of the original measurement axes available</w:t>
      </w:r>
      <w:r w:rsidR="00975149">
        <w:rPr>
          <w:rFonts w:ascii="Arial" w:hAnsi="Arial" w:cs="Arial"/>
        </w:rPr>
        <w:t>,</w:t>
      </w:r>
      <w:r w:rsidR="00DA02E2">
        <w:rPr>
          <w:rFonts w:ascii="Arial" w:hAnsi="Arial" w:cs="Arial"/>
        </w:rPr>
        <w:t xml:space="preserve"> and </w:t>
      </w:r>
      <w:r w:rsidR="003E494A">
        <w:rPr>
          <w:rFonts w:ascii="Arial" w:hAnsi="Arial" w:cs="Arial"/>
        </w:rPr>
        <w:t xml:space="preserve">30 </w:t>
      </w:r>
      <w:r w:rsidR="00DA02E2">
        <w:rPr>
          <w:rFonts w:ascii="Arial" w:hAnsi="Arial" w:cs="Arial"/>
        </w:rPr>
        <w:t xml:space="preserve">populations </w:t>
      </w:r>
      <w:r w:rsidR="003E494A">
        <w:rPr>
          <w:rFonts w:ascii="Arial" w:hAnsi="Arial" w:cs="Arial"/>
        </w:rPr>
        <w:t xml:space="preserve">were </w:t>
      </w:r>
      <w:r w:rsidR="00DA02E2">
        <w:rPr>
          <w:rFonts w:ascii="Arial" w:hAnsi="Arial" w:cs="Arial"/>
        </w:rPr>
        <w:t xml:space="preserve">identified as dense clusters, as in Figure 1 of </w:t>
      </w:r>
      <w:r w:rsidR="003E494A">
        <w:rPr>
          <w:rFonts w:ascii="Arial" w:hAnsi="Arial" w:cs="Arial"/>
        </w:rPr>
        <w:fldChar w:fldCharType="begin"/>
      </w:r>
      <w:r w:rsidR="003E494A">
        <w:rPr>
          <w:rFonts w:ascii="Arial" w:hAnsi="Arial" w:cs="Arial"/>
        </w:rPr>
        <w:instrText xml:space="preserve"> ADDIN EN.CITE &lt;EndNote&gt;&lt;Cite&gt;&lt;Author&gt;Diggins&lt;/Author&gt;&lt;Year&gt;2017&lt;/Year&gt;&lt;RecNum&gt;4399&lt;/RecNum&gt;&lt;DisplayText&gt;(Diggins et al., 2017)&lt;/DisplayText&gt;&lt;record&gt;&lt;rec-number&gt;4399&lt;/rec-number&gt;&lt;foreign-keys&gt;&lt;key app="EN" db-id="wsdxpa90yaxt2lewwrupvasddez9td9rdt55" timestamp="1488171100"&gt;4399&lt;/key&gt;&lt;/foreign-keys&gt;&lt;ref-type name="Journal Article"&gt;17&lt;/ref-type&gt;&lt;contributors&gt;&lt;authors&gt;&lt;author&gt;Diggins, K. E.&lt;/author&gt;&lt;author&gt;Greenplate, A. R.&lt;/author&gt;&lt;author&gt;Leelatian, N.&lt;/author&gt;&lt;author&gt;Wogsland, C. E.&lt;/author&gt;&lt;author&gt;Irish, J. M.&lt;/author&gt;&lt;/authors&gt;&lt;/contributors&gt;&lt;auth-address&gt;Department of Cancer Biology, Vanderbilt University School of Medicine, Nashville, Tennessee, USA.&amp;#xD;Vanderbilt-Ingram Cancer Center, Vanderbilt University School of Medicine, Nashville, Tennessee, USA.&amp;#xD;Department of Pathology, Microbiology and Immunology, Vanderbilt University School of Medicine, Nashville, Tennessee, USA.&lt;/auth-address&gt;&lt;titles&gt;&lt;title&gt;Characterizing cell subsets using marker enrichment modeling&lt;/title&gt;&lt;secondary-title&gt;Nat Methods&lt;/secondary-title&gt;&lt;/titles&gt;&lt;periodical&gt;&lt;full-title&gt;Nat Methods&lt;/full-title&gt;&lt;abbr-1&gt;Nature methods&lt;/abbr-1&gt;&lt;/periodical&gt;&lt;pages&gt;275-278&lt;/pages&gt;&lt;volume&gt;14&lt;/volume&gt;&lt;number&gt;3&lt;/number&gt;&lt;dates&gt;&lt;year&gt;2017&lt;/year&gt;&lt;pub-dates&gt;&lt;date&gt;Mar&lt;/date&gt;&lt;/pub-dates&gt;&lt;/dates&gt;&lt;isbn&gt;1548-7105 (Electronic)&amp;#xD;1548-7091 (Linking)&lt;/isbn&gt;&lt;accession-num&gt;28135256&lt;/accession-num&gt;&lt;urls&gt;&lt;related-urls&gt;&lt;url&gt;https://www.ncbi.nlm.nih.gov/pubmed/28135256&lt;/url&gt;&lt;/related-urls&gt;&lt;/urls&gt;&lt;custom2&gt;PMC5330853&lt;/custom2&gt;&lt;electronic-resource-num&gt;10.1038/nmeth.4149&lt;/electronic-resource-num&gt;&lt;/record&gt;&lt;/Cite&gt;&lt;/EndNote&gt;</w:instrText>
      </w:r>
      <w:r w:rsidR="003E494A">
        <w:rPr>
          <w:rFonts w:ascii="Arial" w:hAnsi="Arial" w:cs="Arial"/>
        </w:rPr>
        <w:fldChar w:fldCharType="separate"/>
      </w:r>
      <w:r w:rsidR="003E494A">
        <w:rPr>
          <w:rFonts w:ascii="Arial" w:hAnsi="Arial" w:cs="Arial"/>
          <w:noProof/>
        </w:rPr>
        <w:t>(Diggins et al., 2017)</w:t>
      </w:r>
      <w:r w:rsidR="003E494A">
        <w:rPr>
          <w:rFonts w:ascii="Arial" w:hAnsi="Arial" w:cs="Arial"/>
        </w:rPr>
        <w:fldChar w:fldCharType="end"/>
      </w:r>
      <w:r w:rsidR="00DA02E2">
        <w:rPr>
          <w:rFonts w:ascii="Arial" w:hAnsi="Arial" w:cs="Arial"/>
        </w:rPr>
        <w:t>.  The populations identified by these two approaches were used subsequently as “truth” for f-measure calculations when assessing clustering strategies.</w:t>
      </w:r>
      <w:r w:rsidR="00DA02E2" w:rsidRPr="00940A0C">
        <w:rPr>
          <w:rFonts w:ascii="Arial" w:hAnsi="Arial" w:cs="Arial"/>
        </w:rPr>
        <w:t xml:space="preserve"> </w:t>
      </w:r>
      <w:r w:rsidR="00DA02E2">
        <w:rPr>
          <w:rFonts w:ascii="Arial" w:hAnsi="Arial" w:cs="Arial"/>
        </w:rPr>
        <w:t xml:space="preserve">(C) Cells </w:t>
      </w:r>
      <w:r w:rsidR="003E494A">
        <w:rPr>
          <w:rFonts w:ascii="Arial" w:hAnsi="Arial" w:cs="Arial"/>
        </w:rPr>
        <w:t xml:space="preserve">identified in (A) are </w:t>
      </w:r>
      <w:r w:rsidR="00DA02E2">
        <w:rPr>
          <w:rFonts w:ascii="Arial" w:hAnsi="Arial" w:cs="Arial"/>
        </w:rPr>
        <w:t xml:space="preserve">plotted on t-SNE axes </w:t>
      </w:r>
      <w:r w:rsidR="003E494A">
        <w:rPr>
          <w:rFonts w:ascii="Arial" w:hAnsi="Arial" w:cs="Arial"/>
        </w:rPr>
        <w:t xml:space="preserve">from </w:t>
      </w:r>
      <w:r w:rsidR="00DA02E2">
        <w:rPr>
          <w:rFonts w:ascii="Arial" w:hAnsi="Arial" w:cs="Arial"/>
        </w:rPr>
        <w:t xml:space="preserve">(B) </w:t>
      </w:r>
      <w:r w:rsidR="003E494A">
        <w:rPr>
          <w:rFonts w:ascii="Arial" w:hAnsi="Arial" w:cs="Arial"/>
        </w:rPr>
        <w:t xml:space="preserve">and </w:t>
      </w:r>
      <w:r w:rsidR="00DA02E2">
        <w:rPr>
          <w:rFonts w:ascii="Arial" w:hAnsi="Arial" w:cs="Arial"/>
        </w:rPr>
        <w:t xml:space="preserve">colored according to </w:t>
      </w:r>
      <w:r w:rsidR="003E494A">
        <w:rPr>
          <w:rFonts w:ascii="Arial" w:hAnsi="Arial" w:cs="Arial"/>
        </w:rPr>
        <w:t xml:space="preserve">the </w:t>
      </w:r>
      <w:r w:rsidR="00DA02E2">
        <w:rPr>
          <w:rFonts w:ascii="Arial" w:hAnsi="Arial" w:cs="Arial"/>
        </w:rPr>
        <w:t xml:space="preserve">identity </w:t>
      </w:r>
      <w:r w:rsidR="003E494A">
        <w:rPr>
          <w:rFonts w:ascii="Arial" w:hAnsi="Arial" w:cs="Arial"/>
        </w:rPr>
        <w:t xml:space="preserve">based on the </w:t>
      </w:r>
      <w:r w:rsidR="00DA02E2">
        <w:rPr>
          <w:rFonts w:ascii="Arial" w:hAnsi="Arial" w:cs="Arial"/>
        </w:rPr>
        <w:t xml:space="preserve">original </w:t>
      </w:r>
      <w:r w:rsidR="003E494A">
        <w:rPr>
          <w:rFonts w:ascii="Arial" w:hAnsi="Arial" w:cs="Arial"/>
        </w:rPr>
        <w:t xml:space="preserve">measurement </w:t>
      </w:r>
      <w:r w:rsidR="00DA02E2">
        <w:rPr>
          <w:rFonts w:ascii="Arial" w:hAnsi="Arial" w:cs="Arial"/>
        </w:rPr>
        <w:t>axes.</w:t>
      </w:r>
    </w:p>
    <w:p w14:paraId="44B9DD5F" w14:textId="0878C1B9" w:rsidR="00780D75" w:rsidRDefault="00780D75" w:rsidP="00C43A9B">
      <w:pPr>
        <w:jc w:val="both"/>
        <w:rPr>
          <w:rFonts w:ascii="Arial" w:hAnsi="Arial" w:cs="Arial"/>
          <w:b/>
        </w:rPr>
      </w:pPr>
    </w:p>
    <w:p w14:paraId="1BAC8663" w14:textId="1C6045EB" w:rsidR="00780D75" w:rsidRDefault="007F64AB" w:rsidP="00D11868">
      <w:pPr>
        <w:spacing w:line="240" w:lineRule="auto"/>
        <w:jc w:val="center"/>
        <w:rPr>
          <w:rFonts w:ascii="Arial" w:hAnsi="Arial" w:cs="Arial"/>
          <w:b/>
        </w:rPr>
      </w:pPr>
      <w:r w:rsidRPr="00C43A9B">
        <w:rPr>
          <w:rFonts w:ascii="Arial" w:hAnsi="Arial" w:cs="Arial"/>
          <w:b/>
          <w:noProof/>
        </w:rPr>
        <w:lastRenderedPageBreak/>
        <w:drawing>
          <wp:inline distT="0" distB="0" distL="0" distR="0" wp14:anchorId="422EB04E" wp14:editId="142E6A5E">
            <wp:extent cx="6858000" cy="4130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30040"/>
                    </a:xfrm>
                    <a:prstGeom prst="rect">
                      <a:avLst/>
                    </a:prstGeom>
                  </pic:spPr>
                </pic:pic>
              </a:graphicData>
            </a:graphic>
          </wp:inline>
        </w:drawing>
      </w:r>
      <w:r w:rsidRPr="007F64AB">
        <w:rPr>
          <w:rFonts w:ascii="Arial" w:hAnsi="Arial" w:cs="Arial"/>
          <w:b/>
        </w:rPr>
        <w:t xml:space="preserve"> </w:t>
      </w:r>
    </w:p>
    <w:p w14:paraId="4212F6B7" w14:textId="20C694CF" w:rsidR="00BB0AE5" w:rsidRDefault="00BB0AE5">
      <w:pPr>
        <w:spacing w:line="240" w:lineRule="auto"/>
        <w:jc w:val="both"/>
        <w:rPr>
          <w:rFonts w:ascii="Arial" w:hAnsi="Arial" w:cs="Arial"/>
          <w:b/>
        </w:rPr>
      </w:pPr>
      <w:r>
        <w:rPr>
          <w:rFonts w:ascii="Arial" w:hAnsi="Arial" w:cs="Arial"/>
          <w:b/>
        </w:rPr>
        <w:t>Figure 2</w:t>
      </w:r>
      <w:r w:rsidR="003E494A">
        <w:rPr>
          <w:rFonts w:ascii="Arial" w:hAnsi="Arial" w:cs="Arial"/>
          <w:b/>
        </w:rPr>
        <w:t xml:space="preserve"> – </w:t>
      </w:r>
      <w:r w:rsidR="0020333A">
        <w:rPr>
          <w:rFonts w:ascii="Arial" w:hAnsi="Arial" w:cs="Arial"/>
          <w:b/>
        </w:rPr>
        <w:t xml:space="preserve">Clustering with </w:t>
      </w:r>
      <w:r>
        <w:rPr>
          <w:rFonts w:ascii="Arial" w:hAnsi="Arial" w:cs="Arial"/>
          <w:b/>
        </w:rPr>
        <w:t>t-SNE</w:t>
      </w:r>
      <w:r w:rsidR="003E494A">
        <w:rPr>
          <w:rFonts w:ascii="Arial" w:hAnsi="Arial" w:cs="Arial"/>
          <w:b/>
        </w:rPr>
        <w:t xml:space="preserve"> </w:t>
      </w:r>
      <w:r>
        <w:rPr>
          <w:rFonts w:ascii="Arial" w:hAnsi="Arial" w:cs="Arial"/>
          <w:b/>
        </w:rPr>
        <w:t>axes significantly improve</w:t>
      </w:r>
      <w:r w:rsidR="0020333A">
        <w:rPr>
          <w:rFonts w:ascii="Arial" w:hAnsi="Arial" w:cs="Arial"/>
          <w:b/>
        </w:rPr>
        <w:t>s</w:t>
      </w:r>
      <w:r>
        <w:rPr>
          <w:rFonts w:ascii="Arial" w:hAnsi="Arial" w:cs="Arial"/>
          <w:b/>
        </w:rPr>
        <w:t xml:space="preserve"> accurate identification of human PBMC</w:t>
      </w:r>
      <w:r w:rsidR="0020333A">
        <w:rPr>
          <w:rFonts w:ascii="Arial" w:hAnsi="Arial" w:cs="Arial"/>
          <w:b/>
        </w:rPr>
        <w:t xml:space="preserve"> cell subsets</w:t>
      </w:r>
      <w:r>
        <w:rPr>
          <w:rFonts w:ascii="Arial" w:hAnsi="Arial" w:cs="Arial"/>
          <w:b/>
        </w:rPr>
        <w:t xml:space="preserve">. </w:t>
      </w:r>
      <w:r w:rsidR="0020333A">
        <w:rPr>
          <w:rFonts w:ascii="Arial" w:hAnsi="Arial" w:cs="Arial"/>
          <w:b/>
        </w:rPr>
        <w:t xml:space="preserve"> </w:t>
      </w:r>
      <w:r w:rsidR="0020333A" w:rsidRPr="00A06D02">
        <w:rPr>
          <w:rFonts w:ascii="Arial" w:hAnsi="Arial" w:cs="Arial"/>
        </w:rPr>
        <w:t>F</w:t>
      </w:r>
      <w:r w:rsidRPr="003019AC">
        <w:rPr>
          <w:rFonts w:ascii="Arial" w:hAnsi="Arial" w:cs="Arial"/>
        </w:rPr>
        <w:t xml:space="preserve">-measure </w:t>
      </w:r>
      <w:r w:rsidR="0020333A" w:rsidRPr="00A857A6">
        <w:rPr>
          <w:rFonts w:ascii="Arial" w:hAnsi="Arial" w:cs="Arial"/>
        </w:rPr>
        <w:t>was used to assess accuracy of SPADE clustering on original measurement axes (</w:t>
      </w:r>
      <w:r w:rsidR="00975149" w:rsidRPr="00C43A9B">
        <w:rPr>
          <w:rFonts w:ascii="Arial" w:hAnsi="Arial" w:cs="Arial"/>
        </w:rPr>
        <w:t xml:space="preserve">28 </w:t>
      </w:r>
      <w:r w:rsidR="0020333A" w:rsidRPr="00C43A9B">
        <w:rPr>
          <w:rFonts w:ascii="Arial" w:hAnsi="Arial" w:cs="Arial"/>
        </w:rPr>
        <w:t>dimensions</w:t>
      </w:r>
      <w:r w:rsidR="0020333A" w:rsidRPr="00A06D02">
        <w:rPr>
          <w:rFonts w:ascii="Arial" w:hAnsi="Arial" w:cs="Arial"/>
        </w:rPr>
        <w:t>), t-SNE axes (</w:t>
      </w:r>
      <w:r w:rsidR="0020333A" w:rsidRPr="00C43A9B">
        <w:rPr>
          <w:rFonts w:ascii="Arial" w:hAnsi="Arial" w:cs="Arial"/>
        </w:rPr>
        <w:t>2 dimensions</w:t>
      </w:r>
      <w:r w:rsidR="0020333A" w:rsidRPr="00A06D02">
        <w:rPr>
          <w:rFonts w:ascii="Arial" w:hAnsi="Arial" w:cs="Arial"/>
        </w:rPr>
        <w:t>), or both original measurement axes and t-SNE axes (</w:t>
      </w:r>
      <w:r w:rsidR="00975149" w:rsidRPr="00C43A9B">
        <w:rPr>
          <w:rFonts w:ascii="Arial" w:hAnsi="Arial" w:cs="Arial"/>
        </w:rPr>
        <w:t xml:space="preserve">30 </w:t>
      </w:r>
      <w:r w:rsidR="0020333A" w:rsidRPr="00C43A9B">
        <w:rPr>
          <w:rFonts w:ascii="Arial" w:hAnsi="Arial" w:cs="Arial"/>
        </w:rPr>
        <w:t>dimensions</w:t>
      </w:r>
      <w:r w:rsidR="0020333A" w:rsidRPr="00A06D02">
        <w:rPr>
          <w:rFonts w:ascii="Arial" w:hAnsi="Arial" w:cs="Arial"/>
        </w:rPr>
        <w:t xml:space="preserve">) for </w:t>
      </w:r>
      <w:r w:rsidR="00CE429A" w:rsidRPr="003019AC">
        <w:rPr>
          <w:rFonts w:ascii="Arial" w:hAnsi="Arial" w:cs="Arial"/>
        </w:rPr>
        <w:t xml:space="preserve">PBMC </w:t>
      </w:r>
      <w:r w:rsidR="0020333A" w:rsidRPr="00A857A6">
        <w:rPr>
          <w:rFonts w:ascii="Arial" w:hAnsi="Arial" w:cs="Arial"/>
        </w:rPr>
        <w:t>populations defined by manual</w:t>
      </w:r>
      <w:r w:rsidR="0020333A" w:rsidRPr="00C43A9B">
        <w:rPr>
          <w:rFonts w:ascii="Arial" w:hAnsi="Arial" w:cs="Arial"/>
        </w:rPr>
        <w:t xml:space="preserve"> gating on (A) original measurement axes or (B) t-SNE axes (see Figure 1).  A total of </w:t>
      </w:r>
      <w:r w:rsidR="00975149" w:rsidRPr="00C43A9B">
        <w:rPr>
          <w:rFonts w:ascii="Arial" w:hAnsi="Arial" w:cs="Arial"/>
        </w:rPr>
        <w:t>1</w:t>
      </w:r>
      <w:r w:rsidR="0020333A" w:rsidRPr="00C43A9B">
        <w:rPr>
          <w:rFonts w:ascii="Arial" w:hAnsi="Arial" w:cs="Arial"/>
        </w:rPr>
        <w:t>0 SPADE clustering runs were used to automatically identify 30</w:t>
      </w:r>
      <w:r w:rsidR="0020333A" w:rsidRPr="00A06D02">
        <w:rPr>
          <w:rFonts w:ascii="Arial" w:hAnsi="Arial" w:cs="Arial"/>
        </w:rPr>
        <w:t xml:space="preserve"> SPADE populations</w:t>
      </w:r>
      <w:r w:rsidR="00975149" w:rsidRPr="003019AC">
        <w:rPr>
          <w:rFonts w:ascii="Arial" w:hAnsi="Arial" w:cs="Arial"/>
        </w:rPr>
        <w:t xml:space="preserve"> for </w:t>
      </w:r>
      <w:r w:rsidR="00975149" w:rsidRPr="00A857A6">
        <w:rPr>
          <w:rFonts w:ascii="Arial" w:hAnsi="Arial" w:cs="Arial"/>
        </w:rPr>
        <w:t xml:space="preserve">truth </w:t>
      </w:r>
      <w:r w:rsidR="00975149" w:rsidRPr="00C43A9B">
        <w:rPr>
          <w:rFonts w:ascii="Arial" w:hAnsi="Arial" w:cs="Arial"/>
        </w:rPr>
        <w:t>populations identified on the t-SNE map and 19 SPADE populations for truth populations identified on the original marker axes</w:t>
      </w:r>
      <w:r w:rsidRPr="00C43A9B">
        <w:rPr>
          <w:rFonts w:ascii="Arial" w:hAnsi="Arial" w:cs="Arial"/>
        </w:rPr>
        <w:t>.</w:t>
      </w:r>
      <w:r w:rsidR="0020333A" w:rsidRPr="00C43A9B">
        <w:rPr>
          <w:rFonts w:ascii="Arial" w:hAnsi="Arial" w:cs="Arial"/>
        </w:rPr>
        <w:t xml:space="preserve">  Box and whisker plots show the median, 25</w:t>
      </w:r>
      <w:r w:rsidR="0020333A" w:rsidRPr="00C43A9B">
        <w:rPr>
          <w:rFonts w:ascii="Arial" w:hAnsi="Arial" w:cs="Arial"/>
          <w:vertAlign w:val="superscript"/>
        </w:rPr>
        <w:t>th</w:t>
      </w:r>
      <w:r w:rsidR="0020333A" w:rsidRPr="00C43A9B">
        <w:rPr>
          <w:rFonts w:ascii="Arial" w:hAnsi="Arial" w:cs="Arial"/>
        </w:rPr>
        <w:t xml:space="preserve"> and 75</w:t>
      </w:r>
      <w:r w:rsidR="0020333A" w:rsidRPr="00C43A9B">
        <w:rPr>
          <w:rFonts w:ascii="Arial" w:hAnsi="Arial" w:cs="Arial"/>
          <w:vertAlign w:val="superscript"/>
        </w:rPr>
        <w:t>th</w:t>
      </w:r>
      <w:r w:rsidR="0020333A" w:rsidRPr="00C43A9B">
        <w:rPr>
          <w:rFonts w:ascii="Arial" w:hAnsi="Arial" w:cs="Arial"/>
        </w:rPr>
        <w:t xml:space="preserve"> percentile</w:t>
      </w:r>
      <w:r w:rsidR="00975149" w:rsidRPr="00C43A9B">
        <w:rPr>
          <w:rFonts w:ascii="Arial" w:hAnsi="Arial" w:cs="Arial"/>
        </w:rPr>
        <w:t>,</w:t>
      </w:r>
      <w:r w:rsidR="0020333A" w:rsidRPr="00C43A9B">
        <w:rPr>
          <w:rFonts w:ascii="Arial" w:hAnsi="Arial" w:cs="Arial"/>
        </w:rPr>
        <w:t xml:space="preserve"> and </w:t>
      </w:r>
      <w:r w:rsidR="00975149" w:rsidRPr="00C43A9B">
        <w:rPr>
          <w:rFonts w:ascii="Arial" w:hAnsi="Arial" w:cs="Arial"/>
        </w:rPr>
        <w:t>the</w:t>
      </w:r>
      <w:r w:rsidR="0020333A" w:rsidRPr="00C43A9B">
        <w:rPr>
          <w:rFonts w:ascii="Arial" w:hAnsi="Arial" w:cs="Arial"/>
        </w:rPr>
        <w:t xml:space="preserve"> range for the f-measure across the </w:t>
      </w:r>
      <w:r w:rsidR="00975149" w:rsidRPr="00C43A9B">
        <w:rPr>
          <w:rFonts w:ascii="Arial" w:hAnsi="Arial" w:cs="Arial"/>
        </w:rPr>
        <w:t>1</w:t>
      </w:r>
      <w:r w:rsidR="0020333A" w:rsidRPr="00C43A9B">
        <w:rPr>
          <w:rFonts w:ascii="Arial" w:hAnsi="Arial" w:cs="Arial"/>
        </w:rPr>
        <w:t xml:space="preserve">0 SPADE clustering runs (N = </w:t>
      </w:r>
      <w:r w:rsidR="00975149" w:rsidRPr="00C43A9B">
        <w:rPr>
          <w:rFonts w:ascii="Arial" w:hAnsi="Arial" w:cs="Arial"/>
        </w:rPr>
        <w:t>1</w:t>
      </w:r>
      <w:r w:rsidR="0020333A" w:rsidRPr="00C43A9B">
        <w:rPr>
          <w:rFonts w:ascii="Arial" w:hAnsi="Arial" w:cs="Arial"/>
        </w:rPr>
        <w:t>0</w:t>
      </w:r>
      <w:r w:rsidR="0020333A" w:rsidRPr="00A06D02">
        <w:rPr>
          <w:rFonts w:ascii="Arial" w:hAnsi="Arial" w:cs="Arial"/>
        </w:rPr>
        <w:t xml:space="preserve"> for each of the six comparisons)</w:t>
      </w:r>
      <w:r w:rsidR="00CE429A" w:rsidRPr="003019AC">
        <w:rPr>
          <w:rFonts w:ascii="Arial" w:hAnsi="Arial" w:cs="Arial"/>
        </w:rPr>
        <w:t>.</w:t>
      </w:r>
    </w:p>
    <w:p w14:paraId="29D5C42C" w14:textId="44AC55F0" w:rsidR="00780D75" w:rsidRDefault="00780D75">
      <w:pPr>
        <w:rPr>
          <w:rFonts w:ascii="Arial" w:hAnsi="Arial" w:cs="Arial"/>
          <w:b/>
        </w:rPr>
      </w:pPr>
      <w:r>
        <w:rPr>
          <w:rFonts w:ascii="Arial" w:hAnsi="Arial" w:cs="Arial"/>
          <w:b/>
        </w:rPr>
        <w:br w:type="page"/>
      </w:r>
    </w:p>
    <w:p w14:paraId="2269A717" w14:textId="4A3BDB19" w:rsidR="00780D75" w:rsidRDefault="00780D75">
      <w:pPr>
        <w:spacing w:line="240" w:lineRule="auto"/>
        <w:jc w:val="both"/>
        <w:rPr>
          <w:rFonts w:ascii="Arial" w:hAnsi="Arial" w:cs="Arial"/>
          <w:b/>
        </w:rPr>
      </w:pPr>
    </w:p>
    <w:p w14:paraId="63E4A3B0" w14:textId="7881888B" w:rsidR="00780D75" w:rsidRDefault="00A06D02" w:rsidP="00D11868">
      <w:pPr>
        <w:spacing w:line="240" w:lineRule="auto"/>
        <w:jc w:val="center"/>
        <w:rPr>
          <w:rFonts w:ascii="Arial" w:hAnsi="Arial" w:cs="Arial"/>
          <w:b/>
        </w:rPr>
      </w:pPr>
      <w:r>
        <w:rPr>
          <w:rFonts w:ascii="Arial" w:hAnsi="Arial" w:cs="Arial"/>
          <w:b/>
          <w:noProof/>
        </w:rPr>
        <w:drawing>
          <wp:inline distT="0" distB="0" distL="0" distR="0" wp14:anchorId="7ED5C16F" wp14:editId="1B5922B2">
            <wp:extent cx="6290310" cy="4582160"/>
            <wp:effectExtent l="0" t="0" r="8890" b="0"/>
            <wp:docPr id="9" name="Picture 9" descr="../../../Desktop/Screen%20Shot%202017-04-24%20at%2011.19.26%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4%20at%2011.19.26%20P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310" cy="4582160"/>
                    </a:xfrm>
                    <a:prstGeom prst="rect">
                      <a:avLst/>
                    </a:prstGeom>
                    <a:noFill/>
                    <a:ln>
                      <a:noFill/>
                    </a:ln>
                  </pic:spPr>
                </pic:pic>
              </a:graphicData>
            </a:graphic>
          </wp:inline>
        </w:drawing>
      </w:r>
    </w:p>
    <w:p w14:paraId="79BBCD60" w14:textId="3794A073" w:rsidR="003E494A" w:rsidRDefault="003E494A" w:rsidP="003E494A">
      <w:pPr>
        <w:spacing w:line="240" w:lineRule="auto"/>
        <w:jc w:val="both"/>
        <w:rPr>
          <w:rFonts w:ascii="Arial" w:hAnsi="Arial" w:cs="Arial"/>
          <w:b/>
        </w:rPr>
      </w:pPr>
      <w:r>
        <w:rPr>
          <w:rFonts w:ascii="Arial" w:hAnsi="Arial" w:cs="Arial"/>
          <w:b/>
        </w:rPr>
        <w:t>Figure 3 – Original measurement axis or t-SNE axis gating schemes defined GBM cell subsets as “truth”.</w:t>
      </w:r>
      <w:r w:rsidRPr="00455044">
        <w:rPr>
          <w:rFonts w:ascii="Arial" w:hAnsi="Arial" w:cs="Arial"/>
        </w:rPr>
        <w:t xml:space="preserve">  </w:t>
      </w:r>
      <w:r w:rsidRPr="00A06D02">
        <w:rPr>
          <w:rFonts w:ascii="Arial" w:hAnsi="Arial" w:cs="Arial"/>
        </w:rPr>
        <w:t xml:space="preserve">Biaxial plots show </w:t>
      </w:r>
      <w:r w:rsidRPr="003019AC">
        <w:rPr>
          <w:rFonts w:ascii="Arial" w:hAnsi="Arial" w:cs="Arial"/>
        </w:rPr>
        <w:t xml:space="preserve">identification of cell subsets in human glioblastoma </w:t>
      </w:r>
      <w:proofErr w:type="spellStart"/>
      <w:r w:rsidRPr="003019AC">
        <w:rPr>
          <w:rFonts w:ascii="Arial" w:hAnsi="Arial" w:cs="Arial"/>
        </w:rPr>
        <w:t>multiforme</w:t>
      </w:r>
      <w:proofErr w:type="spellEnd"/>
      <w:r w:rsidRPr="003019AC">
        <w:rPr>
          <w:rFonts w:ascii="Arial" w:hAnsi="Arial" w:cs="Arial"/>
        </w:rPr>
        <w:t xml:space="preserve"> tumor using (A) density of populations on original mass cytometry </w:t>
      </w:r>
      <w:r w:rsidRPr="00C43A9B">
        <w:rPr>
          <w:rFonts w:ascii="Arial" w:hAnsi="Arial" w:cs="Arial"/>
        </w:rPr>
        <w:t xml:space="preserve">measurement axes and (B) density of populations on t-SNE axes.  For (A), cell identity was assessed using </w:t>
      </w:r>
      <w:r w:rsidR="00A84734" w:rsidRPr="003019AC">
        <w:rPr>
          <w:rFonts w:ascii="Arial" w:hAnsi="Arial" w:cs="Arial"/>
        </w:rPr>
        <w:t xml:space="preserve">14 </w:t>
      </w:r>
      <w:r w:rsidRPr="00C43A9B">
        <w:rPr>
          <w:rFonts w:ascii="Arial" w:hAnsi="Arial" w:cs="Arial"/>
        </w:rPr>
        <w:t xml:space="preserve">of the original measurement axes canonically accepted as defining major cell types, as in Figure </w:t>
      </w:r>
      <w:r w:rsidR="00A84734" w:rsidRPr="003019AC">
        <w:rPr>
          <w:rFonts w:ascii="Arial" w:hAnsi="Arial" w:cs="Arial"/>
        </w:rPr>
        <w:t xml:space="preserve">5 </w:t>
      </w:r>
      <w:r w:rsidRPr="00C43A9B">
        <w:rPr>
          <w:rFonts w:ascii="Arial" w:hAnsi="Arial" w:cs="Arial"/>
        </w:rPr>
        <w:t xml:space="preserve">of </w:t>
      </w:r>
      <w:r w:rsidR="0020333A" w:rsidRPr="003019AC">
        <w:rPr>
          <w:rFonts w:ascii="Arial" w:hAnsi="Arial" w:cs="Arial"/>
        </w:rPr>
        <w:fldChar w:fldCharType="begin">
          <w:fldData xml:space="preserve">PEVuZE5vdGU+PENpdGU+PEF1dGhvcj5MZWVsYXRpYW48L0F1dGhvcj48WWVhcj4yMDE3PC9ZZWFy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</w:fldData>
        </w:fldChar>
      </w:r>
      <w:r w:rsidR="0020333A" w:rsidRPr="00C43A9B">
        <w:rPr>
          <w:rFonts w:ascii="Arial" w:hAnsi="Arial" w:cs="Arial"/>
        </w:rPr>
        <w:instrText xml:space="preserve"> ADDIN EN.CITE </w:instrText>
      </w:r>
      <w:r w:rsidR="0020333A" w:rsidRPr="00C43A9B">
        <w:rPr>
          <w:rFonts w:ascii="Arial" w:hAnsi="Arial" w:cs="Arial"/>
        </w:rPr>
        <w:fldChar w:fldCharType="begin">
          <w:fldData xml:space="preserve">PEVuZE5vdGU+PENpdGU+PEF1dGhvcj5MZWVsYXRpYW48L0F1dGhvcj48WWVhcj4yMDE3PC9ZZWFy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</w:fldData>
        </w:fldChar>
      </w:r>
      <w:r w:rsidR="0020333A" w:rsidRPr="00C43A9B">
        <w:rPr>
          <w:rFonts w:ascii="Arial" w:hAnsi="Arial" w:cs="Arial"/>
        </w:rPr>
        <w:instrText xml:space="preserve"> ADDIN EN.CITE.DATA </w:instrText>
      </w:r>
      <w:r w:rsidR="0020333A" w:rsidRPr="00C43A9B">
        <w:rPr>
          <w:rFonts w:ascii="Arial" w:hAnsi="Arial" w:cs="Arial"/>
        </w:rPr>
      </w:r>
      <w:r w:rsidR="0020333A" w:rsidRPr="00C43A9B">
        <w:rPr>
          <w:rFonts w:ascii="Arial" w:hAnsi="Arial" w:cs="Arial"/>
        </w:rPr>
        <w:fldChar w:fldCharType="end"/>
      </w:r>
      <w:r w:rsidR="0020333A" w:rsidRPr="003019AC">
        <w:rPr>
          <w:rFonts w:ascii="Arial" w:hAnsi="Arial" w:cs="Arial"/>
        </w:rPr>
      </w:r>
      <w:r w:rsidR="0020333A" w:rsidRPr="003019AC">
        <w:rPr>
          <w:rFonts w:ascii="Arial" w:hAnsi="Arial" w:cs="Arial"/>
        </w:rPr>
        <w:fldChar w:fldCharType="separate"/>
      </w:r>
      <w:r w:rsidR="0020333A" w:rsidRPr="003019AC">
        <w:rPr>
          <w:rFonts w:ascii="Arial" w:hAnsi="Arial" w:cs="Arial"/>
          <w:noProof/>
        </w:rPr>
        <w:t>(Leelatian et al., 2017)</w:t>
      </w:r>
      <w:r w:rsidR="0020333A" w:rsidRPr="003019AC">
        <w:rPr>
          <w:rFonts w:ascii="Arial" w:hAnsi="Arial" w:cs="Arial"/>
        </w:rPr>
        <w:fldChar w:fldCharType="end"/>
      </w:r>
      <w:r w:rsidRPr="00A06D02">
        <w:rPr>
          <w:rFonts w:ascii="Arial" w:hAnsi="Arial" w:cs="Arial"/>
        </w:rPr>
        <w:t xml:space="preserve">, and </w:t>
      </w:r>
      <w:r w:rsidR="00D96E16" w:rsidRPr="003019AC">
        <w:rPr>
          <w:rFonts w:ascii="Arial" w:hAnsi="Arial" w:cs="Arial"/>
        </w:rPr>
        <w:t xml:space="preserve">15 </w:t>
      </w:r>
      <w:r w:rsidRPr="00C43A9B">
        <w:rPr>
          <w:rFonts w:ascii="Arial" w:hAnsi="Arial" w:cs="Arial"/>
        </w:rPr>
        <w:t xml:space="preserve">populations were identified.  For (B), the t-SNE map was created using viSNE analysis of </w:t>
      </w:r>
      <w:r w:rsidR="00D96E16" w:rsidRPr="00A06D02">
        <w:rPr>
          <w:rFonts w:ascii="Arial" w:hAnsi="Arial" w:cs="Arial"/>
        </w:rPr>
        <w:t>13</w:t>
      </w:r>
      <w:r w:rsidRPr="003019AC">
        <w:rPr>
          <w:rFonts w:ascii="Arial" w:hAnsi="Arial" w:cs="Arial"/>
        </w:rPr>
        <w:t xml:space="preserve"> of the original measurement axes available and </w:t>
      </w:r>
      <w:r w:rsidR="0020333A" w:rsidRPr="00C43A9B">
        <w:rPr>
          <w:rFonts w:ascii="Arial" w:hAnsi="Arial" w:cs="Arial"/>
        </w:rPr>
        <w:t>21</w:t>
      </w:r>
      <w:r w:rsidRPr="00C43A9B">
        <w:rPr>
          <w:rFonts w:ascii="Arial" w:hAnsi="Arial" w:cs="Arial"/>
        </w:rPr>
        <w:t xml:space="preserve"> populations were identified as dense clusters, as in Figure </w:t>
      </w:r>
      <w:r w:rsidR="00A84734" w:rsidRPr="003019AC">
        <w:rPr>
          <w:rFonts w:ascii="Arial" w:hAnsi="Arial" w:cs="Arial"/>
        </w:rPr>
        <w:t xml:space="preserve">4 </w:t>
      </w:r>
      <w:r w:rsidRPr="00C43A9B">
        <w:rPr>
          <w:rFonts w:ascii="Arial" w:hAnsi="Arial" w:cs="Arial"/>
        </w:rPr>
        <w:t>of</w:t>
      </w:r>
      <w:r w:rsidR="0020333A" w:rsidRPr="00C43A9B">
        <w:rPr>
          <w:rFonts w:ascii="Arial" w:hAnsi="Arial" w:cs="Arial"/>
        </w:rPr>
        <w:t xml:space="preserve"> </w:t>
      </w:r>
      <w:r w:rsidR="0020333A" w:rsidRPr="003019AC">
        <w:rPr>
          <w:rFonts w:ascii="Arial" w:hAnsi="Arial" w:cs="Arial"/>
        </w:rPr>
        <w:fldChar w:fldCharType="begin">
          <w:fldData xml:space="preserve">PEVuZE5vdGU+PENpdGU+PEF1dGhvcj5MZWVsYXRpYW48L0F1dGhvcj48WWVhcj4yMDE3PC9ZZWFy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</w:fldData>
        </w:fldChar>
      </w:r>
      <w:r w:rsidR="0020333A" w:rsidRPr="00C43A9B">
        <w:rPr>
          <w:rFonts w:ascii="Arial" w:hAnsi="Arial" w:cs="Arial"/>
        </w:rPr>
        <w:instrText xml:space="preserve"> ADDIN EN.CITE </w:instrText>
      </w:r>
      <w:r w:rsidR="0020333A" w:rsidRPr="00C43A9B">
        <w:rPr>
          <w:rFonts w:ascii="Arial" w:hAnsi="Arial" w:cs="Arial"/>
        </w:rPr>
        <w:fldChar w:fldCharType="begin">
          <w:fldData xml:space="preserve">PEVuZE5vdGU+PENpdGU+PEF1dGhvcj5MZWVsYXRpYW48L0F1dGhvcj48WWVhcj4yMDE3PC9ZZWFy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</w:fldData>
        </w:fldChar>
      </w:r>
      <w:r w:rsidR="0020333A" w:rsidRPr="00C43A9B">
        <w:rPr>
          <w:rFonts w:ascii="Arial" w:hAnsi="Arial" w:cs="Arial"/>
        </w:rPr>
        <w:instrText xml:space="preserve"> ADDIN EN.CITE.DATA </w:instrText>
      </w:r>
      <w:r w:rsidR="0020333A" w:rsidRPr="00C43A9B">
        <w:rPr>
          <w:rFonts w:ascii="Arial" w:hAnsi="Arial" w:cs="Arial"/>
        </w:rPr>
      </w:r>
      <w:r w:rsidR="0020333A" w:rsidRPr="00C43A9B">
        <w:rPr>
          <w:rFonts w:ascii="Arial" w:hAnsi="Arial" w:cs="Arial"/>
        </w:rPr>
        <w:fldChar w:fldCharType="end"/>
      </w:r>
      <w:r w:rsidR="0020333A" w:rsidRPr="003019AC">
        <w:rPr>
          <w:rFonts w:ascii="Arial" w:hAnsi="Arial" w:cs="Arial"/>
        </w:rPr>
      </w:r>
      <w:r w:rsidR="0020333A" w:rsidRPr="003019AC">
        <w:rPr>
          <w:rFonts w:ascii="Arial" w:hAnsi="Arial" w:cs="Arial"/>
        </w:rPr>
        <w:fldChar w:fldCharType="separate"/>
      </w:r>
      <w:r w:rsidR="0020333A" w:rsidRPr="003019AC">
        <w:rPr>
          <w:rFonts w:ascii="Arial" w:hAnsi="Arial" w:cs="Arial"/>
          <w:noProof/>
        </w:rPr>
        <w:t>(Leelatian et al., 2017)</w:t>
      </w:r>
      <w:r w:rsidR="0020333A" w:rsidRPr="003019AC">
        <w:rPr>
          <w:rFonts w:ascii="Arial" w:hAnsi="Arial" w:cs="Arial"/>
        </w:rPr>
        <w:fldChar w:fldCharType="end"/>
      </w:r>
      <w:r w:rsidRPr="00A06D02">
        <w:rPr>
          <w:rFonts w:ascii="Arial" w:hAnsi="Arial" w:cs="Arial"/>
        </w:rPr>
        <w:t xml:space="preserve">.  The populations identified by these two approaches were used subsequently as “truth” for f-measure </w:t>
      </w:r>
      <w:r w:rsidRPr="00C43A9B">
        <w:rPr>
          <w:rFonts w:ascii="Arial" w:hAnsi="Arial" w:cs="Arial"/>
        </w:rPr>
        <w:t>calculations when assessing clustering strategies. (C) Cells identified in (A) are plotted on t-SNE axes from (B) and colored according to the identity based on the original measurement axes.</w:t>
      </w:r>
    </w:p>
    <w:p w14:paraId="1E02B21F" w14:textId="77777777" w:rsidR="00780D75" w:rsidRDefault="00780D75" w:rsidP="00C43A9B">
      <w:pPr>
        <w:rPr>
          <w:rFonts w:ascii="Arial" w:hAnsi="Arial" w:cs="Arial"/>
          <w:b/>
        </w:rPr>
      </w:pPr>
    </w:p>
    <w:p w14:paraId="266F4315" w14:textId="7660FC1C" w:rsidR="00780D75" w:rsidRDefault="000A1CB8" w:rsidP="00D11868">
      <w:pPr>
        <w:spacing w:line="240" w:lineRule="auto"/>
        <w:jc w:val="center"/>
        <w:rPr>
          <w:rFonts w:ascii="Arial" w:hAnsi="Arial" w:cs="Arial"/>
          <w:b/>
        </w:rPr>
      </w:pPr>
      <w:r w:rsidRPr="00C43A9B">
        <w:rPr>
          <w:rFonts w:ascii="Arial" w:hAnsi="Arial" w:cs="Arial"/>
          <w:b/>
          <w:noProof/>
        </w:rPr>
        <w:lastRenderedPageBreak/>
        <w:drawing>
          <wp:inline distT="0" distB="0" distL="0" distR="0" wp14:anchorId="5359B3D7" wp14:editId="33551892">
            <wp:extent cx="6858000" cy="4130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130040"/>
                    </a:xfrm>
                    <a:prstGeom prst="rect">
                      <a:avLst/>
                    </a:prstGeom>
                  </pic:spPr>
                </pic:pic>
              </a:graphicData>
            </a:graphic>
          </wp:inline>
        </w:drawing>
      </w:r>
      <w:r w:rsidRPr="000A1CB8">
        <w:rPr>
          <w:rFonts w:ascii="Arial" w:hAnsi="Arial" w:cs="Arial"/>
          <w:b/>
        </w:rPr>
        <w:t xml:space="preserve"> </w:t>
      </w:r>
    </w:p>
    <w:p w14:paraId="584B70C0" w14:textId="7803A3D5" w:rsidR="00CE429A" w:rsidRDefault="00CE429A" w:rsidP="00CE429A">
      <w:pPr>
        <w:spacing w:line="240" w:lineRule="auto"/>
        <w:jc w:val="both"/>
        <w:rPr>
          <w:rFonts w:ascii="Arial" w:hAnsi="Arial" w:cs="Arial"/>
          <w:b/>
        </w:rPr>
      </w:pPr>
      <w:r>
        <w:rPr>
          <w:rFonts w:ascii="Arial" w:hAnsi="Arial" w:cs="Arial"/>
          <w:b/>
        </w:rPr>
        <w:t xml:space="preserve">Figure 4 – Clustering with t-SNE axes significantly improves accurate identification of human GBM tumor cell subsets.  </w:t>
      </w:r>
      <w:r w:rsidRPr="00A06D02">
        <w:rPr>
          <w:rFonts w:ascii="Arial" w:hAnsi="Arial" w:cs="Arial"/>
        </w:rPr>
        <w:t xml:space="preserve">F-measure was used to </w:t>
      </w:r>
      <w:r w:rsidRPr="003019AC">
        <w:rPr>
          <w:rFonts w:ascii="Arial" w:hAnsi="Arial" w:cs="Arial"/>
        </w:rPr>
        <w:t>assess accuracy of SPADE clustering on original measurement axes (</w:t>
      </w:r>
      <w:r w:rsidR="002163A9" w:rsidRPr="00C43A9B">
        <w:rPr>
          <w:rFonts w:ascii="Arial" w:hAnsi="Arial" w:cs="Arial"/>
        </w:rPr>
        <w:t xml:space="preserve">13 </w:t>
      </w:r>
      <w:r w:rsidRPr="00C43A9B">
        <w:rPr>
          <w:rFonts w:ascii="Arial" w:hAnsi="Arial" w:cs="Arial"/>
        </w:rPr>
        <w:t>dimensions</w:t>
      </w:r>
      <w:r w:rsidRPr="00A06D02">
        <w:rPr>
          <w:rFonts w:ascii="Arial" w:hAnsi="Arial" w:cs="Arial"/>
        </w:rPr>
        <w:t>), t-SNE axes (</w:t>
      </w:r>
      <w:r w:rsidRPr="00C43A9B">
        <w:rPr>
          <w:rFonts w:ascii="Arial" w:hAnsi="Arial" w:cs="Arial"/>
        </w:rPr>
        <w:t>2 dimensions</w:t>
      </w:r>
      <w:r w:rsidRPr="00A06D02">
        <w:rPr>
          <w:rFonts w:ascii="Arial" w:hAnsi="Arial" w:cs="Arial"/>
        </w:rPr>
        <w:t>), or both original measurement axes and t-SNE axes (</w:t>
      </w:r>
      <w:r w:rsidR="002163A9" w:rsidRPr="00C43A9B">
        <w:rPr>
          <w:rFonts w:ascii="Arial" w:hAnsi="Arial" w:cs="Arial"/>
        </w:rPr>
        <w:t xml:space="preserve">15 </w:t>
      </w:r>
      <w:r w:rsidRPr="00C43A9B">
        <w:rPr>
          <w:rFonts w:ascii="Arial" w:hAnsi="Arial" w:cs="Arial"/>
        </w:rPr>
        <w:t>dimensions</w:t>
      </w:r>
      <w:r w:rsidRPr="00A06D02">
        <w:rPr>
          <w:rFonts w:ascii="Arial" w:hAnsi="Arial" w:cs="Arial"/>
        </w:rPr>
        <w:t>) for GBM populations defined by manual gating on (A</w:t>
      </w:r>
      <w:r w:rsidRPr="00C43A9B">
        <w:rPr>
          <w:rFonts w:ascii="Arial" w:hAnsi="Arial" w:cs="Arial"/>
        </w:rPr>
        <w:t xml:space="preserve">) original measurement axes or (B) t-SNE axes (see Figure 3).  A total of </w:t>
      </w:r>
      <w:r w:rsidR="002163A9" w:rsidRPr="00C43A9B">
        <w:rPr>
          <w:rFonts w:ascii="Arial" w:hAnsi="Arial" w:cs="Arial"/>
        </w:rPr>
        <w:t>1</w:t>
      </w:r>
      <w:r w:rsidRPr="00C43A9B">
        <w:rPr>
          <w:rFonts w:ascii="Arial" w:hAnsi="Arial" w:cs="Arial"/>
        </w:rPr>
        <w:t>0 SPADE clustering runs were used to automatically identify 21</w:t>
      </w:r>
      <w:r w:rsidRPr="00A06D02">
        <w:rPr>
          <w:rFonts w:ascii="Arial" w:hAnsi="Arial" w:cs="Arial"/>
        </w:rPr>
        <w:t xml:space="preserve"> SPADE populations</w:t>
      </w:r>
      <w:r w:rsidR="002163A9" w:rsidRPr="003019AC">
        <w:rPr>
          <w:rFonts w:ascii="Arial" w:hAnsi="Arial" w:cs="Arial"/>
        </w:rPr>
        <w:t xml:space="preserve"> for truth populations identified </w:t>
      </w:r>
      <w:r w:rsidR="009216A6" w:rsidRPr="00C43A9B">
        <w:rPr>
          <w:rFonts w:ascii="Arial" w:hAnsi="Arial" w:cs="Arial"/>
        </w:rPr>
        <w:t>by t-SNE axis gating</w:t>
      </w:r>
      <w:r w:rsidR="002163A9" w:rsidRPr="00C43A9B">
        <w:rPr>
          <w:rFonts w:ascii="Arial" w:hAnsi="Arial" w:cs="Arial"/>
        </w:rPr>
        <w:t xml:space="preserve"> a</w:t>
      </w:r>
      <w:r w:rsidR="009216A6" w:rsidRPr="00C43A9B">
        <w:rPr>
          <w:rFonts w:ascii="Arial" w:hAnsi="Arial" w:cs="Arial"/>
        </w:rPr>
        <w:t>nd 15 SPADE populations for true</w:t>
      </w:r>
      <w:r w:rsidR="002163A9" w:rsidRPr="00C43A9B">
        <w:rPr>
          <w:rFonts w:ascii="Arial" w:hAnsi="Arial" w:cs="Arial"/>
        </w:rPr>
        <w:t xml:space="preserve"> populations identified </w:t>
      </w:r>
      <w:r w:rsidR="009216A6" w:rsidRPr="00C43A9B">
        <w:rPr>
          <w:rFonts w:ascii="Arial" w:hAnsi="Arial" w:cs="Arial"/>
        </w:rPr>
        <w:t>by marker axis gating</w:t>
      </w:r>
      <w:r w:rsidRPr="00C43A9B">
        <w:rPr>
          <w:rFonts w:ascii="Arial" w:hAnsi="Arial" w:cs="Arial"/>
        </w:rPr>
        <w:t>.  Box and whisker plots show the median, 25</w:t>
      </w:r>
      <w:r w:rsidRPr="00C43A9B">
        <w:rPr>
          <w:rFonts w:ascii="Arial" w:hAnsi="Arial" w:cs="Arial"/>
          <w:vertAlign w:val="superscript"/>
        </w:rPr>
        <w:t>th</w:t>
      </w:r>
      <w:r w:rsidRPr="00C43A9B">
        <w:rPr>
          <w:rFonts w:ascii="Arial" w:hAnsi="Arial" w:cs="Arial"/>
        </w:rPr>
        <w:t xml:space="preserve"> and 75</w:t>
      </w:r>
      <w:r w:rsidRPr="00C43A9B">
        <w:rPr>
          <w:rFonts w:ascii="Arial" w:hAnsi="Arial" w:cs="Arial"/>
          <w:vertAlign w:val="superscript"/>
        </w:rPr>
        <w:t>th</w:t>
      </w:r>
      <w:r w:rsidRPr="00C43A9B">
        <w:rPr>
          <w:rFonts w:ascii="Arial" w:hAnsi="Arial" w:cs="Arial"/>
        </w:rPr>
        <w:t xml:space="preserve"> percentile</w:t>
      </w:r>
      <w:r w:rsidR="002163A9" w:rsidRPr="00C43A9B">
        <w:rPr>
          <w:rFonts w:ascii="Arial" w:hAnsi="Arial" w:cs="Arial"/>
        </w:rPr>
        <w:t>,</w:t>
      </w:r>
      <w:r w:rsidRPr="00C43A9B">
        <w:rPr>
          <w:rFonts w:ascii="Arial" w:hAnsi="Arial" w:cs="Arial"/>
        </w:rPr>
        <w:t xml:space="preserve"> and </w:t>
      </w:r>
      <w:r w:rsidR="002163A9" w:rsidRPr="00C43A9B">
        <w:rPr>
          <w:rFonts w:ascii="Arial" w:hAnsi="Arial" w:cs="Arial"/>
        </w:rPr>
        <w:t>the</w:t>
      </w:r>
      <w:r w:rsidRPr="00C43A9B">
        <w:rPr>
          <w:rFonts w:ascii="Arial" w:hAnsi="Arial" w:cs="Arial"/>
        </w:rPr>
        <w:t xml:space="preserve"> range for the f-measure across the </w:t>
      </w:r>
      <w:r w:rsidR="002163A9" w:rsidRPr="00C43A9B">
        <w:rPr>
          <w:rFonts w:ascii="Arial" w:hAnsi="Arial" w:cs="Arial"/>
        </w:rPr>
        <w:t>1</w:t>
      </w:r>
      <w:r w:rsidRPr="00C43A9B">
        <w:rPr>
          <w:rFonts w:ascii="Arial" w:hAnsi="Arial" w:cs="Arial"/>
        </w:rPr>
        <w:t xml:space="preserve">0 SPADE clustering runs (N = </w:t>
      </w:r>
      <w:r w:rsidR="002163A9" w:rsidRPr="00C43A9B">
        <w:rPr>
          <w:rFonts w:ascii="Arial" w:hAnsi="Arial" w:cs="Arial"/>
        </w:rPr>
        <w:t>1</w:t>
      </w:r>
      <w:r w:rsidRPr="00C43A9B">
        <w:rPr>
          <w:rFonts w:ascii="Arial" w:hAnsi="Arial" w:cs="Arial"/>
        </w:rPr>
        <w:t>0</w:t>
      </w:r>
      <w:r w:rsidRPr="00A06D02">
        <w:rPr>
          <w:rFonts w:ascii="Arial" w:hAnsi="Arial" w:cs="Arial"/>
        </w:rPr>
        <w:t xml:space="preserve"> for each of the six comparisons).</w:t>
      </w:r>
    </w:p>
    <w:p w14:paraId="14EF16BC" w14:textId="0815981D" w:rsidR="00780D75" w:rsidRDefault="00780D75">
      <w:pPr>
        <w:rPr>
          <w:rFonts w:ascii="Arial" w:hAnsi="Arial" w:cs="Arial"/>
          <w:b/>
        </w:rPr>
      </w:pPr>
      <w:r>
        <w:rPr>
          <w:rFonts w:ascii="Arial" w:hAnsi="Arial" w:cs="Arial"/>
          <w:b/>
        </w:rPr>
        <w:br w:type="page"/>
      </w:r>
    </w:p>
    <w:p w14:paraId="503F3445" w14:textId="2ACE31C8" w:rsidR="00780D75" w:rsidRDefault="00780D75">
      <w:pPr>
        <w:spacing w:line="480" w:lineRule="auto"/>
        <w:jc w:val="both"/>
        <w:rPr>
          <w:rFonts w:ascii="Arial" w:hAnsi="Arial" w:cs="Arial"/>
          <w:b/>
        </w:rPr>
      </w:pPr>
      <w:r>
        <w:rPr>
          <w:rFonts w:ascii="Arial" w:hAnsi="Arial" w:cs="Arial"/>
          <w:b/>
        </w:rPr>
        <w:lastRenderedPageBreak/>
        <w:t>Bibliography</w:t>
      </w:r>
    </w:p>
    <w:p w14:paraId="435963C8" w14:textId="77777777" w:rsidR="00F81FB5" w:rsidRPr="00F81FB5" w:rsidRDefault="005D55FF" w:rsidP="00F81FB5">
      <w:pPr>
        <w:pStyle w:val="EndNoteBibliography"/>
        <w:spacing w:after="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F81FB5" w:rsidRPr="00F81FB5">
        <w:t>Amir el, A. D., Davis, K. L., Tadmor, M. D., Simonds, E. F., Levine, J. H., Bendall, S. C., Shenfeld, D. K., Krishnaswamy, S., Nolan, G. P., and Pe'er, D. (2013). viSNE enables visualization of high dimensional single-cell data and reveals phenotypic heterogeneity of leukemia. Nature biotechnology</w:t>
      </w:r>
      <w:r w:rsidR="00F81FB5" w:rsidRPr="00F81FB5">
        <w:rPr>
          <w:i/>
        </w:rPr>
        <w:t xml:space="preserve"> 31</w:t>
      </w:r>
      <w:r w:rsidR="00F81FB5" w:rsidRPr="00F81FB5">
        <w:t>, 545-552.</w:t>
      </w:r>
    </w:p>
    <w:p w14:paraId="652E54DB" w14:textId="77777777" w:rsidR="00F81FB5" w:rsidRPr="00F81FB5" w:rsidRDefault="00F81FB5" w:rsidP="00F81FB5">
      <w:pPr>
        <w:pStyle w:val="EndNoteBibliography"/>
        <w:spacing w:after="0"/>
      </w:pPr>
      <w:r w:rsidRPr="00F81FB5">
        <w:t>Becher, B., Schlitzer, A., Chen, J., Mair, F., Sumatoh, H. R., Teng, K. W., Low, D., Ruedl, C., Riccardi-Castagnoli, P., Poidinger, M.</w:t>
      </w:r>
      <w:r w:rsidRPr="00F81FB5">
        <w:rPr>
          <w:i/>
        </w:rPr>
        <w:t>, et al.</w:t>
      </w:r>
      <w:r w:rsidRPr="00F81FB5">
        <w:t xml:space="preserve"> (2014). High-dimensional analysis of the murine myeloid cell system. Nature immunology</w:t>
      </w:r>
      <w:r w:rsidRPr="00F81FB5">
        <w:rPr>
          <w:i/>
        </w:rPr>
        <w:t xml:space="preserve"> 15</w:t>
      </w:r>
      <w:r w:rsidRPr="00F81FB5">
        <w:t>, 1181-1189.</w:t>
      </w:r>
    </w:p>
    <w:p w14:paraId="16A00641" w14:textId="77777777" w:rsidR="00F81FB5" w:rsidRPr="00F81FB5" w:rsidRDefault="00F81FB5" w:rsidP="00F81FB5">
      <w:pPr>
        <w:pStyle w:val="EndNoteBibliography"/>
        <w:spacing w:after="0"/>
      </w:pPr>
      <w:r w:rsidRPr="00F81FB5">
        <w:t>Bendall, S. C., Simonds, E. F., Qiu, P., Amir el, A. D., Krutzik, P. O., Finck, R., Bruggner, R. V., Melamed, R., Trejo, A., Ornatsky, O. I.</w:t>
      </w:r>
      <w:r w:rsidRPr="00F81FB5">
        <w:rPr>
          <w:i/>
        </w:rPr>
        <w:t>, et al.</w:t>
      </w:r>
      <w:r w:rsidRPr="00F81FB5">
        <w:t xml:space="preserve"> (2011). Single-cell mass cytometry of differential immune and drug responses across a human hematopoietic continuum. Science</w:t>
      </w:r>
      <w:r w:rsidRPr="00F81FB5">
        <w:rPr>
          <w:i/>
        </w:rPr>
        <w:t xml:space="preserve"> 332</w:t>
      </w:r>
      <w:r w:rsidRPr="00F81FB5">
        <w:t>, 687-696.</w:t>
      </w:r>
    </w:p>
    <w:p w14:paraId="2374894E" w14:textId="77777777" w:rsidR="00F81FB5" w:rsidRPr="00F81FB5" w:rsidRDefault="00F81FB5" w:rsidP="00F81FB5">
      <w:pPr>
        <w:pStyle w:val="EndNoteBibliography"/>
        <w:spacing w:after="0"/>
      </w:pPr>
      <w:r w:rsidRPr="00F81FB5">
        <w:t>Diggins, K. E., Ferrell, P. B., Jr., and Irish, J. M. (2015). Methods for discovery and characterization of cell subsets in high dimensional mass cytometry data. Methods</w:t>
      </w:r>
      <w:r w:rsidRPr="00F81FB5">
        <w:rPr>
          <w:i/>
        </w:rPr>
        <w:t xml:space="preserve"> 82</w:t>
      </w:r>
      <w:r w:rsidRPr="00F81FB5">
        <w:t>, 55-63.</w:t>
      </w:r>
    </w:p>
    <w:p w14:paraId="2A586E7A" w14:textId="77777777" w:rsidR="00F81FB5" w:rsidRPr="00F81FB5" w:rsidRDefault="00F81FB5" w:rsidP="00F81FB5">
      <w:pPr>
        <w:pStyle w:val="EndNoteBibliography"/>
        <w:spacing w:after="0"/>
      </w:pPr>
      <w:r w:rsidRPr="00F81FB5">
        <w:t>Diggins, K. E., Greenplate, A. R., Leelatian, N., Wogsland, C. E., and Irish, J. M. (2017). Characterizing cell subsets using marker enrichment modeling. Nature methods</w:t>
      </w:r>
      <w:r w:rsidRPr="00F81FB5">
        <w:rPr>
          <w:i/>
        </w:rPr>
        <w:t xml:space="preserve"> 14</w:t>
      </w:r>
      <w:r w:rsidRPr="00F81FB5">
        <w:t>, 275-278.</w:t>
      </w:r>
    </w:p>
    <w:p w14:paraId="05796175" w14:textId="77777777" w:rsidR="00F81FB5" w:rsidRPr="00F81FB5" w:rsidRDefault="00F81FB5" w:rsidP="00F81FB5">
      <w:pPr>
        <w:pStyle w:val="EndNoteBibliography"/>
        <w:spacing w:after="0"/>
      </w:pPr>
      <w:r w:rsidRPr="00F81FB5">
        <w:t>Ferrell, P. B., Jr., Diggins, K. E., Polikowsky, H. G., Mohan, S. R., Seegmiller, A. C., and Irish, J. M. (2016). High-Dimensional Analysis of Acute Myeloid Leukemia Reveals Phenotypic Changes in Persistent Cells during Induction Therapy. PLoS One</w:t>
      </w:r>
      <w:r w:rsidRPr="00F81FB5">
        <w:rPr>
          <w:i/>
        </w:rPr>
        <w:t xml:space="preserve"> 11</w:t>
      </w:r>
      <w:r w:rsidRPr="00F81FB5">
        <w:t>, e0153207.</w:t>
      </w:r>
    </w:p>
    <w:p w14:paraId="2D6698F0" w14:textId="77777777" w:rsidR="00F81FB5" w:rsidRPr="00F81FB5" w:rsidRDefault="00F81FB5" w:rsidP="00F81FB5">
      <w:pPr>
        <w:pStyle w:val="EndNoteBibliography"/>
        <w:spacing w:after="0"/>
      </w:pPr>
      <w:r w:rsidRPr="00F81FB5">
        <w:t>Gaudilliere, B., Fragiadakis, G. K., Bruggner, R. V., Nicolau, M., Finck, R., Tingle, M., Silva, J., Ganio, E. A., Yeh, C. G., Maloney, W. J.</w:t>
      </w:r>
      <w:r w:rsidRPr="00F81FB5">
        <w:rPr>
          <w:i/>
        </w:rPr>
        <w:t>, et al.</w:t>
      </w:r>
      <w:r w:rsidRPr="00F81FB5">
        <w:t xml:space="preserve"> (2014). Clinical recovery from surgery correlates with single-cell immune signatures. Science translational medicine</w:t>
      </w:r>
      <w:r w:rsidRPr="00F81FB5">
        <w:rPr>
          <w:i/>
        </w:rPr>
        <w:t xml:space="preserve"> 6</w:t>
      </w:r>
      <w:r w:rsidRPr="00F81FB5">
        <w:t>, 255ra131.</w:t>
      </w:r>
    </w:p>
    <w:p w14:paraId="46A2A93B" w14:textId="77777777" w:rsidR="00F81FB5" w:rsidRPr="00F81FB5" w:rsidRDefault="00F81FB5" w:rsidP="00F81FB5">
      <w:pPr>
        <w:pStyle w:val="EndNoteBibliography"/>
        <w:spacing w:after="0"/>
      </w:pPr>
      <w:r w:rsidRPr="00F81FB5">
        <w:t>Irish, J. M. (2014). Beyond the age of cellular discovery. Nature immunology</w:t>
      </w:r>
      <w:r w:rsidRPr="00F81FB5">
        <w:rPr>
          <w:i/>
        </w:rPr>
        <w:t xml:space="preserve"> 15</w:t>
      </w:r>
      <w:r w:rsidRPr="00F81FB5">
        <w:t>, 1095-1097.</w:t>
      </w:r>
    </w:p>
    <w:p w14:paraId="4CF9CCC5" w14:textId="77777777" w:rsidR="00F81FB5" w:rsidRPr="00F81FB5" w:rsidRDefault="00F81FB5" w:rsidP="00F81FB5">
      <w:pPr>
        <w:pStyle w:val="EndNoteBibliography"/>
        <w:spacing w:after="0"/>
      </w:pPr>
      <w:r w:rsidRPr="00F81FB5">
        <w:t>Irish, J. M., and Doxie, D. B. (2014). High-dimensional single-cell cancer biology. Current topics in microbiology and immunology</w:t>
      </w:r>
      <w:r w:rsidRPr="00F81FB5">
        <w:rPr>
          <w:i/>
        </w:rPr>
        <w:t xml:space="preserve"> 377</w:t>
      </w:r>
      <w:r w:rsidRPr="00F81FB5">
        <w:t>, 1-21.</w:t>
      </w:r>
    </w:p>
    <w:p w14:paraId="423B785F" w14:textId="77777777" w:rsidR="00F81FB5" w:rsidRPr="00F81FB5" w:rsidRDefault="00F81FB5" w:rsidP="00F81FB5">
      <w:pPr>
        <w:pStyle w:val="EndNoteBibliography"/>
        <w:spacing w:after="0"/>
      </w:pPr>
      <w:r w:rsidRPr="00F81FB5">
        <w:t>Irish, J. M., Hovland, R., Krutzik, P. O., Perez, O. D., Bruserud, O., Gjertsen, B. T., and Nolan, G. P. (2004). Single cell profiling of potentiated phospho-protein networks in cancer cells. Cell</w:t>
      </w:r>
      <w:r w:rsidRPr="00F81FB5">
        <w:rPr>
          <w:i/>
        </w:rPr>
        <w:t xml:space="preserve"> 118</w:t>
      </w:r>
      <w:r w:rsidRPr="00F81FB5">
        <w:t>, 217-228.</w:t>
      </w:r>
    </w:p>
    <w:p w14:paraId="7E18C8CA" w14:textId="77777777" w:rsidR="00F81FB5" w:rsidRPr="00F81FB5" w:rsidRDefault="00F81FB5" w:rsidP="00F81FB5">
      <w:pPr>
        <w:pStyle w:val="EndNoteBibliography"/>
        <w:spacing w:after="0"/>
      </w:pPr>
      <w:r w:rsidRPr="00F81FB5">
        <w:t>Irish, J. M., Myklebust, J. H., Alizadeh, A. A., Houot, R., Sharman, J. P., Czerwinski, D. K., Nolan, G. P., and Levy, R. (2010). B-cell signaling networks reveal a negative prognostic human lymphoma cell subset that emerges during tumor progression. Proc Natl Acad Sci U S A</w:t>
      </w:r>
      <w:r w:rsidRPr="00F81FB5">
        <w:rPr>
          <w:i/>
        </w:rPr>
        <w:t xml:space="preserve"> 107</w:t>
      </w:r>
      <w:r w:rsidRPr="00F81FB5">
        <w:t>, 12747-12754.</w:t>
      </w:r>
    </w:p>
    <w:p w14:paraId="2A97640D" w14:textId="77777777" w:rsidR="00F81FB5" w:rsidRPr="00F81FB5" w:rsidRDefault="00F81FB5" w:rsidP="00F81FB5">
      <w:pPr>
        <w:pStyle w:val="EndNoteBibliography"/>
        <w:spacing w:after="0"/>
      </w:pPr>
      <w:r w:rsidRPr="00F81FB5">
        <w:t>Leelatian, N., Doxie, D. B., Greenplate, A. R., Mobley, B. C., Lehman, J. M., Sinnaeve, J., Kauffmann, R. M., Werkhaven, J. A., Mistry, A. M., Weaver, K. D.</w:t>
      </w:r>
      <w:r w:rsidRPr="00F81FB5">
        <w:rPr>
          <w:i/>
        </w:rPr>
        <w:t>, et al.</w:t>
      </w:r>
      <w:r w:rsidRPr="00F81FB5">
        <w:t xml:space="preserve"> (2017). Single cell analysis of human tissues and solid tumors with mass cytometry. Cytometry B Clin Cytom</w:t>
      </w:r>
      <w:r w:rsidRPr="00F81FB5">
        <w:rPr>
          <w:i/>
        </w:rPr>
        <w:t xml:space="preserve"> 92</w:t>
      </w:r>
      <w:r w:rsidRPr="00F81FB5">
        <w:t>, 68-78.</w:t>
      </w:r>
    </w:p>
    <w:p w14:paraId="32FEF990" w14:textId="77777777" w:rsidR="00F81FB5" w:rsidRPr="00F81FB5" w:rsidRDefault="00F81FB5" w:rsidP="00F81FB5">
      <w:pPr>
        <w:pStyle w:val="EndNoteBibliography"/>
        <w:spacing w:after="0"/>
      </w:pPr>
      <w:r w:rsidRPr="00F81FB5">
        <w:t>Myklebust, J. H., Brody, J., Kohrt, H. E., Kolstad, A., Czerwinski, D. K., Walchli, S., Green, M. R., Troen, G., Liestol, K., Beiske, K.</w:t>
      </w:r>
      <w:r w:rsidRPr="00F81FB5">
        <w:rPr>
          <w:i/>
        </w:rPr>
        <w:t>, et al.</w:t>
      </w:r>
      <w:r w:rsidRPr="00F81FB5">
        <w:t xml:space="preserve"> (2017). Distinct patterns of B-cell receptor signaling in non-Hodgkin lymphomas identified by single-cell profiling. Blood</w:t>
      </w:r>
      <w:r w:rsidRPr="00F81FB5">
        <w:rPr>
          <w:i/>
        </w:rPr>
        <w:t xml:space="preserve"> 129</w:t>
      </w:r>
      <w:r w:rsidRPr="00F81FB5">
        <w:t>, 759-770.</w:t>
      </w:r>
    </w:p>
    <w:p w14:paraId="521B8CB0" w14:textId="77777777" w:rsidR="00F81FB5" w:rsidRPr="00F81FB5" w:rsidRDefault="00F81FB5" w:rsidP="00F81FB5">
      <w:pPr>
        <w:pStyle w:val="EndNoteBibliography"/>
        <w:spacing w:after="0"/>
      </w:pPr>
      <w:r w:rsidRPr="00F81FB5">
        <w:t>Nicholas, K. J., Greenplate, A. R., Flaherty, D. K., Matlock, B. K., Juan, J. S., Smith, R. M., Irish, J. M., and Kalams, S. A. (2016). Multiparameter analysis of stimulated human peripheral blood mononuclear cells: A comparison of mass and fluorescence cytometry. Cytometry Part A : the journal of the International Society for Analytical Cytology</w:t>
      </w:r>
      <w:r w:rsidRPr="00F81FB5">
        <w:rPr>
          <w:i/>
        </w:rPr>
        <w:t xml:space="preserve"> 89</w:t>
      </w:r>
      <w:r w:rsidRPr="00F81FB5">
        <w:t>, 271-280.</w:t>
      </w:r>
    </w:p>
    <w:p w14:paraId="156E6E29" w14:textId="77777777" w:rsidR="00F81FB5" w:rsidRPr="00F81FB5" w:rsidRDefault="00F81FB5" w:rsidP="00F81FB5">
      <w:pPr>
        <w:pStyle w:val="EndNoteBibliography"/>
        <w:spacing w:after="0"/>
      </w:pPr>
      <w:r w:rsidRPr="00F81FB5">
        <w:t>Qiu, P., Simonds, E. F., Bendall, S. C., Gibbs, K. D., Bruggner, R. V., Linderman, M. D., Sachs, K., Nolan, G. P., and Plevritis, S. K. (2011). Extracting a cellular hierarchy from high-dimensional cytometry data with SPADE. In Nat Biotechnol, pp. 886-891.</w:t>
      </w:r>
    </w:p>
    <w:p w14:paraId="21B02497" w14:textId="77777777" w:rsidR="00F81FB5" w:rsidRPr="00F81FB5" w:rsidRDefault="00F81FB5" w:rsidP="00F81FB5">
      <w:pPr>
        <w:pStyle w:val="EndNoteBibliography"/>
        <w:spacing w:after="0"/>
      </w:pPr>
      <w:r w:rsidRPr="00F81FB5">
        <w:t>Roussel, M., Greenplate, A. R., and Irish, J. M. (2016). Dissecting Complex Cellular Systems with High Dimensional Single Cell Mass Cytometry. In Experimental Approaches for the Investigation of Innate Immunity,  (WORLD SCIENTIFIC), pp. 15-26.</w:t>
      </w:r>
    </w:p>
    <w:p w14:paraId="3C6CE045" w14:textId="77777777" w:rsidR="00F81FB5" w:rsidRPr="00F81FB5" w:rsidRDefault="00F81FB5" w:rsidP="00F81FB5">
      <w:pPr>
        <w:pStyle w:val="EndNoteBibliography"/>
        <w:spacing w:after="0"/>
      </w:pPr>
      <w:r w:rsidRPr="00F81FB5">
        <w:t>Saeys, Y., Gassen, S. V., and Lambrecht, B. N. (2016). Computational flow cytometry: helping to make sense of high-dimensional immunology data. Nature reviews Immunology</w:t>
      </w:r>
      <w:r w:rsidRPr="00F81FB5">
        <w:rPr>
          <w:i/>
        </w:rPr>
        <w:t xml:space="preserve"> 16</w:t>
      </w:r>
      <w:r w:rsidRPr="00F81FB5">
        <w:t>, 449-462.</w:t>
      </w:r>
    </w:p>
    <w:p w14:paraId="35B31E81" w14:textId="11CB3996" w:rsidR="00487FB8" w:rsidRPr="00B94CF5" w:rsidRDefault="005D55FF">
      <w:pPr>
        <w:jc w:val="both"/>
        <w:rPr>
          <w:rFonts w:ascii="Arial" w:hAnsi="Arial" w:cs="Arial"/>
        </w:rPr>
      </w:pPr>
      <w:r>
        <w:rPr>
          <w:rFonts w:ascii="Arial" w:hAnsi="Arial" w:cs="Arial"/>
        </w:rPr>
        <w:fldChar w:fldCharType="end"/>
      </w:r>
    </w:p>
    <w:sectPr w:rsidR="00487FB8" w:rsidRPr="00B94CF5" w:rsidSect="00B94CF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rsten Diggins" w:date="2017-05-01T13:57:00Z" w:initials="KD">
    <w:p w14:paraId="7D7AD36C" w14:textId="5645D2F0" w:rsidR="00A721A3" w:rsidRDefault="00A721A3">
      <w:pPr>
        <w:pStyle w:val="CommentText"/>
      </w:pPr>
      <w:r>
        <w:rPr>
          <w:rStyle w:val="CommentReference"/>
        </w:rPr>
        <w:annotationRef/>
      </w:r>
      <w:r>
        <w:t>This isn’t quite right- I think computational tools often require more (or at least different) technical skills than manual gating.</w:t>
      </w:r>
    </w:p>
  </w:comment>
  <w:comment w:id="1" w:author="Kirsten Diggins" w:date="2017-05-01T13:59:00Z" w:initials="KD">
    <w:p w14:paraId="4FBA2D29" w14:textId="7F35B57D" w:rsidR="00A721A3" w:rsidRDefault="00A721A3">
      <w:pPr>
        <w:pStyle w:val="CommentText"/>
      </w:pPr>
      <w:r>
        <w:rPr>
          <w:rStyle w:val="CommentReference"/>
        </w:rPr>
        <w:annotationRef/>
      </w:r>
      <w:r>
        <w:t>Inaccurate how? They’re insufficient to automatically identify and characterize cells without expert intervention, but I wouldn’t say they’re inaccurate.</w:t>
      </w:r>
    </w:p>
  </w:comment>
  <w:comment w:id="2" w:author="Kirsten Diggins" w:date="2017-05-01T14:01:00Z" w:initials="KD">
    <w:p w14:paraId="4A80787E" w14:textId="69276886" w:rsidR="00A721A3" w:rsidRDefault="00A721A3">
      <w:pPr>
        <w:pStyle w:val="CommentText"/>
      </w:pPr>
      <w:r>
        <w:rPr>
          <w:rStyle w:val="CommentReference"/>
        </w:rPr>
        <w:annotationRef/>
      </w:r>
      <w:r>
        <w:t xml:space="preserve">The abstract should be clearer about what exactly was done in the study. Needs to specify the exact problem (SPADE doesn’t always identify the same clusters or populations that we find by manual gating), the methods (included </w:t>
      </w:r>
      <w:proofErr w:type="spellStart"/>
      <w:r>
        <w:t>tSNEs</w:t>
      </w:r>
      <w:proofErr w:type="spellEnd"/>
      <w:r>
        <w:t xml:space="preserve"> for clustering), and result (including </w:t>
      </w:r>
      <w:proofErr w:type="spellStart"/>
      <w:r>
        <w:t>tSNEs</w:t>
      </w:r>
      <w:proofErr w:type="spellEnd"/>
      <w:r>
        <w:t xml:space="preserve"> in clustering with SPADE increased accuracy as measured by f measure when comparing SPADE clusters to manual gates).</w:t>
      </w:r>
    </w:p>
  </w:comment>
  <w:comment w:id="5" w:author="Kirsten Diggins" w:date="2017-05-01T14:09:00Z" w:initials="KD">
    <w:p w14:paraId="370EF5DA" w14:textId="1C7B84B1" w:rsidR="004B4054" w:rsidRDefault="004B4054">
      <w:pPr>
        <w:pStyle w:val="CommentText"/>
      </w:pPr>
      <w:r>
        <w:rPr>
          <w:rStyle w:val="CommentReference"/>
        </w:rPr>
        <w:annotationRef/>
      </w:r>
      <w:r>
        <w:t xml:space="preserve">For clarity, I wouldn’t use “clusters” in this context; “cell groups,” “high density regions,” or “islands” would be more accurate. </w:t>
      </w:r>
    </w:p>
  </w:comment>
  <w:comment w:id="7" w:author="Kirsten Diggins" w:date="2017-05-01T20:41:00Z" w:initials="KD">
    <w:p w14:paraId="096D9C58" w14:textId="0B0D7173" w:rsidR="0015788A" w:rsidRDefault="0015788A">
      <w:pPr>
        <w:pStyle w:val="CommentText"/>
      </w:pPr>
      <w:r>
        <w:rPr>
          <w:rStyle w:val="CommentReference"/>
        </w:rPr>
        <w:annotationRef/>
      </w:r>
      <w:r>
        <w:t>Should refer to Fig 1C in this paragraph. Also, I think it would be useful to see the viSNE maps colored by marker expression in addition to density. (maybe as supplemental figs?)</w:t>
      </w:r>
    </w:p>
  </w:comment>
  <w:comment w:id="9" w:author="Kirsten Diggins" w:date="2017-05-01T20:55:00Z" w:initials="KD">
    <w:p w14:paraId="7EBBFBCA" w14:textId="69FF872A" w:rsidR="0050293E" w:rsidRDefault="0050293E">
      <w:pPr>
        <w:pStyle w:val="CommentText"/>
      </w:pPr>
      <w:r>
        <w:rPr>
          <w:rStyle w:val="CommentReference"/>
        </w:rPr>
        <w:annotationRef/>
      </w:r>
      <w:r>
        <w:t xml:space="preserve">How did you choose the number of populations to gate, particularly with biaxial gating? Was it just as many as possible? </w:t>
      </w:r>
    </w:p>
  </w:comment>
  <w:comment w:id="14" w:author="Kirsten Diggins" w:date="2017-05-01T20:09:00Z" w:initials="KD">
    <w:p w14:paraId="1C58818B" w14:textId="33ED8C62" w:rsidR="008E57FE" w:rsidRDefault="008E57FE">
      <w:pPr>
        <w:pStyle w:val="CommentText"/>
      </w:pPr>
      <w:r>
        <w:rPr>
          <w:rStyle w:val="CommentReference"/>
        </w:rPr>
        <w:annotationRef/>
      </w:r>
      <w:r>
        <w:t xml:space="preserve">The f-measures were statistically significant for the SPADE vs </w:t>
      </w:r>
      <w:proofErr w:type="spellStart"/>
      <w:r>
        <w:t>tSNE</w:t>
      </w:r>
      <w:proofErr w:type="spellEnd"/>
      <w:r>
        <w:t xml:space="preserve"> axis gates but not for the SPADE vs biaxial gates- should make sure that’s clear here.</w:t>
      </w:r>
    </w:p>
  </w:comment>
  <w:comment w:id="15" w:author="Kirsten Diggins" w:date="2017-05-01T19:56:00Z" w:initials="KD">
    <w:p w14:paraId="0E374F81" w14:textId="5EE8F8B8" w:rsidR="003221B2" w:rsidRDefault="003221B2">
      <w:pPr>
        <w:pStyle w:val="CommentText"/>
      </w:pPr>
      <w:r>
        <w:rPr>
          <w:rStyle w:val="CommentReference"/>
        </w:rPr>
        <w:annotationRef/>
      </w:r>
      <w:r>
        <w:t>Should either rearrange the figure or the text so that the first panel of the figure is the first one described in Results.</w:t>
      </w:r>
    </w:p>
  </w:comment>
  <w:comment w:id="22" w:author="Kirsten Diggins" w:date="2017-05-01T20:08:00Z" w:initials="KD">
    <w:p w14:paraId="14B31D1F" w14:textId="44799037" w:rsidR="008E57FE" w:rsidRDefault="008E57FE">
      <w:pPr>
        <w:pStyle w:val="CommentText"/>
      </w:pPr>
      <w:r>
        <w:rPr>
          <w:rStyle w:val="CommentReference"/>
        </w:rPr>
        <w:annotationRef/>
      </w:r>
      <w:r>
        <w:t>Should also refer to Fig 3C somewhere in this paragraph.</w:t>
      </w:r>
    </w:p>
  </w:comment>
  <w:comment w:id="29" w:author="Kirsten Diggins" w:date="2017-05-01T20:11:00Z" w:initials="KD">
    <w:p w14:paraId="038ADB46" w14:textId="1189C165" w:rsidR="008E57FE" w:rsidRDefault="008E57FE">
      <w:pPr>
        <w:pStyle w:val="CommentText"/>
      </w:pPr>
      <w:r>
        <w:rPr>
          <w:rStyle w:val="CommentReference"/>
        </w:rPr>
        <w:annotationRef/>
      </w:r>
      <w:r>
        <w:t>As above, the first panel in the figure should be the first one referenced in the text.</w:t>
      </w:r>
    </w:p>
  </w:comment>
  <w:comment w:id="37" w:author="Kirsten Diggins" w:date="2017-05-01T20:29:00Z" w:initials="KD">
    <w:p w14:paraId="43AC80A9" w14:textId="6AA85147" w:rsidR="00E451F4" w:rsidRDefault="00E451F4">
      <w:pPr>
        <w:pStyle w:val="CommentText"/>
      </w:pPr>
      <w:r>
        <w:rPr>
          <w:rStyle w:val="CommentReference"/>
        </w:rPr>
        <w:annotationRef/>
      </w:r>
      <w:r>
        <w:t xml:space="preserve">Can you reference any papers here? What exactly is expected? </w:t>
      </w:r>
    </w:p>
  </w:comment>
  <w:comment w:id="38" w:author="Kirsten Diggins" w:date="2017-05-01T21:35:00Z" w:initials="KD">
    <w:p w14:paraId="16DC5A30" w14:textId="6832B779" w:rsidR="005244D3" w:rsidRDefault="005244D3">
      <w:pPr>
        <w:pStyle w:val="CommentText"/>
      </w:pPr>
      <w:r>
        <w:rPr>
          <w:rStyle w:val="CommentReference"/>
        </w:rPr>
        <w:annotationRef/>
      </w:r>
      <w:r>
        <w:t xml:space="preserve">Not really an issue of quality, just an issue of potentially missing information. To my knowledge there aren’t any published papers the explicitly deal with this issue, so be careful how you phrase the problem. Either cite papers that set the expectations/skepticism, or change phrasing so it’s clear that you were testing a previously untested hypothesis (i.e. including </w:t>
      </w:r>
      <w:proofErr w:type="spellStart"/>
      <w:r>
        <w:t>tSNEs</w:t>
      </w:r>
      <w:proofErr w:type="spellEnd"/>
      <w:r>
        <w:t xml:space="preserve"> in clustering improves clustering accuracy).</w:t>
      </w:r>
    </w:p>
  </w:comment>
  <w:comment w:id="39" w:author="Kirsten Diggins" w:date="2017-05-01T20:17:00Z" w:initials="KD">
    <w:p w14:paraId="1F317655" w14:textId="6B43595A" w:rsidR="008E57FE" w:rsidRDefault="008E57FE">
      <w:pPr>
        <w:pStyle w:val="CommentText"/>
      </w:pPr>
      <w:r>
        <w:rPr>
          <w:rStyle w:val="CommentReference"/>
        </w:rPr>
        <w:annotationRef/>
      </w:r>
      <w:r>
        <w:t xml:space="preserve">This was true for the GBM cells but not for PBMC. </w:t>
      </w:r>
      <w:r w:rsidR="002B3E9C">
        <w:t>There was no statistically significant difference for the PBMC SPADE vs biaxial gates</w:t>
      </w:r>
    </w:p>
  </w:comment>
  <w:comment w:id="40" w:author="Kirsten Diggins" w:date="2017-05-01T20:19:00Z" w:initials="KD">
    <w:p w14:paraId="11C7BAF9" w14:textId="79A7D65C" w:rsidR="002B3E9C" w:rsidRDefault="002B3E9C">
      <w:pPr>
        <w:pStyle w:val="CommentText"/>
      </w:pPr>
      <w:r>
        <w:rPr>
          <w:rStyle w:val="CommentReference"/>
        </w:rPr>
        <w:annotationRef/>
      </w:r>
      <w:r>
        <w:t>Be specific—which cases?</w:t>
      </w:r>
    </w:p>
  </w:comment>
  <w:comment w:id="41" w:author="Kirsten Diggins" w:date="2017-05-01T20:19:00Z" w:initials="KD">
    <w:p w14:paraId="36D78766" w14:textId="4D2E6199" w:rsidR="002B3E9C" w:rsidRDefault="002B3E9C">
      <w:pPr>
        <w:pStyle w:val="CommentText"/>
      </w:pPr>
      <w:r>
        <w:rPr>
          <w:rStyle w:val="CommentReference"/>
        </w:rPr>
        <w:annotationRef/>
      </w:r>
      <w:r>
        <w:t>For the PBMC SPADE vs biaxial gates, I don’t think the result is quite strong enough to support the claim. Clustering on original markers was marginally worse but not significantly different.</w:t>
      </w:r>
    </w:p>
  </w:comment>
  <w:comment w:id="42" w:author="Kirsten Diggins" w:date="2017-05-01T20:36:00Z" w:initials="KD">
    <w:p w14:paraId="56430348" w14:textId="569667A1" w:rsidR="00E451F4" w:rsidRDefault="00E451F4">
      <w:pPr>
        <w:pStyle w:val="CommentText"/>
      </w:pPr>
      <w:r>
        <w:rPr>
          <w:rStyle w:val="CommentReference"/>
        </w:rPr>
        <w:annotationRef/>
      </w:r>
      <w:r>
        <w:t xml:space="preserve">Given just the GBM data I would say this is true, but not </w:t>
      </w:r>
      <w:r w:rsidR="0015788A">
        <w:t>when you take</w:t>
      </w:r>
      <w:r>
        <w:t xml:space="preserve"> the PBMC data into account. You need to expand on the differences you’re seeing between the datasets and explain why it might be happening. Maybe in certain cases, including </w:t>
      </w:r>
      <w:proofErr w:type="spellStart"/>
      <w:r>
        <w:t>tSNEs</w:t>
      </w:r>
      <w:proofErr w:type="spellEnd"/>
      <w:r>
        <w:t xml:space="preserve"> is especially useful (e.g. GBM or data without as well defined populations</w:t>
      </w:r>
      <w:r w:rsidR="0015788A">
        <w:t xml:space="preserve">, many novel populations, </w:t>
      </w:r>
      <w:proofErr w:type="spellStart"/>
      <w:r w:rsidR="0015788A">
        <w:t>etc</w:t>
      </w:r>
      <w:proofErr w:type="spellEnd"/>
      <w:r w:rsidR="0015788A">
        <w:t xml:space="preserve">). </w:t>
      </w:r>
    </w:p>
  </w:comment>
  <w:comment w:id="46" w:author="Kirsten Diggins" w:date="2017-05-01T20:50:00Z" w:initials="KD">
    <w:p w14:paraId="4AD7DB19" w14:textId="4079AC86" w:rsidR="0050293E" w:rsidRDefault="0050293E">
      <w:pPr>
        <w:pStyle w:val="CommentText"/>
      </w:pPr>
      <w:r>
        <w:rPr>
          <w:rStyle w:val="CommentReference"/>
        </w:rPr>
        <w:annotationRef/>
      </w:r>
      <w:r>
        <w:t>I’d like to see the viSNE plot colored by marker</w:t>
      </w:r>
      <w:r w:rsidR="005244D3">
        <w:t>. This</w:t>
      </w:r>
      <w:r>
        <w:t xml:space="preserve"> kind of rare population would appear on the viSNE plot but would only be a very small island. Was </w:t>
      </w:r>
      <w:r w:rsidR="005244D3">
        <w:t>this</w:t>
      </w:r>
      <w:r>
        <w:t xml:space="preserve"> population gated in Fig 1B? ViSNE colored by marker will help here. </w:t>
      </w:r>
    </w:p>
  </w:comment>
  <w:comment w:id="47" w:author="Kirsten Diggins" w:date="2017-05-01T20:52:00Z" w:initials="KD">
    <w:p w14:paraId="49063F78" w14:textId="6896BC6B" w:rsidR="0050293E" w:rsidRDefault="0050293E">
      <w:pPr>
        <w:pStyle w:val="CommentText"/>
      </w:pPr>
      <w:r>
        <w:rPr>
          <w:rStyle w:val="CommentReference"/>
        </w:rPr>
        <w:annotationRef/>
      </w:r>
      <w:r>
        <w:t xml:space="preserve">I think this is true but could be phrased differently. If you have a really small population like CD16-, CD56+ NK cells and ask SPADE for 30 nodes, there’s a good chance it will miss them. However, that’s not a limitation to the program so much as it is an issue of parameter optimization. All of the manually gated GBM populations are relatively large, so it’s easier for SPADE to more accurately find the clusters. If you gated the GBM data more finely I bet you’d see </w:t>
      </w:r>
      <w:r w:rsidR="00D36F65">
        <w:t>similar results to PBMC.</w:t>
      </w:r>
    </w:p>
  </w:comment>
  <w:comment w:id="48" w:author="Kirsten Diggins" w:date="2017-05-01T21:00:00Z" w:initials="KD">
    <w:p w14:paraId="79C7543F" w14:textId="6620BAF5" w:rsidR="00D36F65" w:rsidRDefault="00D36F65">
      <w:pPr>
        <w:pStyle w:val="CommentText"/>
      </w:pPr>
      <w:r>
        <w:rPr>
          <w:rStyle w:val="CommentReference"/>
        </w:rPr>
        <w:annotationRef/>
      </w:r>
      <w:r>
        <w:t>Why would that be the case? (noisier data? Fewer measured identity markers?)</w:t>
      </w:r>
    </w:p>
  </w:comment>
  <w:comment w:id="49" w:author="Kirsten Diggins" w:date="2017-05-01T21:04:00Z" w:initials="KD">
    <w:p w14:paraId="4CB0A210" w14:textId="2C84070B" w:rsidR="00D36F65" w:rsidRDefault="00D36F65">
      <w:pPr>
        <w:pStyle w:val="CommentText"/>
      </w:pPr>
      <w:r>
        <w:rPr>
          <w:rStyle w:val="CommentReference"/>
        </w:rPr>
        <w:annotationRef/>
      </w:r>
      <w:r>
        <w:t>It’s providing more information in that it is more concise, “distilled” information. Like PCA, viSNE reduces dimensions by extracting the most useful information from the data.</w:t>
      </w:r>
    </w:p>
  </w:comment>
  <w:comment w:id="50" w:author="Kirsten Diggins" w:date="2017-05-01T21:03:00Z" w:initials="KD">
    <w:p w14:paraId="10B126BE" w14:textId="568879AC" w:rsidR="00D36F65" w:rsidRDefault="00D36F65">
      <w:pPr>
        <w:pStyle w:val="CommentText"/>
      </w:pPr>
      <w:r>
        <w:rPr>
          <w:rStyle w:val="CommentReference"/>
        </w:rPr>
        <w:annotationRef/>
      </w:r>
      <w:r>
        <w:t xml:space="preserve">Not sure what you mean by this? </w:t>
      </w:r>
    </w:p>
  </w:comment>
  <w:comment w:id="51" w:author="Kirsten Diggins" w:date="2017-05-01T21:06:00Z" w:initials="KD">
    <w:p w14:paraId="600F0DC1" w14:textId="12EB6E6F" w:rsidR="00D36F65" w:rsidRDefault="00D36F65">
      <w:pPr>
        <w:pStyle w:val="CommentText"/>
      </w:pPr>
      <w:r>
        <w:rPr>
          <w:rStyle w:val="CommentReference"/>
        </w:rPr>
        <w:annotationRef/>
      </w:r>
      <w:r>
        <w:t xml:space="preserve">This effect can also be </w:t>
      </w:r>
      <w:r w:rsidR="005244D3">
        <w:t>mitigated</w:t>
      </w:r>
      <w:r>
        <w:t xml:space="preserve"> by increasing the number of nodes (</w:t>
      </w:r>
      <w:r w:rsidR="005244D3">
        <w:t xml:space="preserve">you </w:t>
      </w:r>
      <w:r>
        <w:t xml:space="preserve">could even </w:t>
      </w:r>
      <w:r w:rsidR="00081E60">
        <w:t>explicitly state</w:t>
      </w:r>
      <w:r>
        <w:t xml:space="preserve"> that you were limited to low number of nodes in this study to allow for direct f-measure comparison between populations, but </w:t>
      </w:r>
      <w:r w:rsidR="00F042CB">
        <w:t>in future studies you could increase node number for more accurate clustering).</w:t>
      </w:r>
    </w:p>
  </w:comment>
  <w:comment w:id="52" w:author="Kirsten Diggins" w:date="2017-05-01T21:10:00Z" w:initials="KD">
    <w:p w14:paraId="2487226D" w14:textId="10943A34" w:rsidR="00F042CB" w:rsidRDefault="00F042CB">
      <w:pPr>
        <w:pStyle w:val="CommentText"/>
      </w:pPr>
      <w:r>
        <w:rPr>
          <w:rStyle w:val="CommentReference"/>
        </w:rPr>
        <w:annotationRef/>
      </w:r>
      <w:r>
        <w:t xml:space="preserve">Such as </w:t>
      </w:r>
      <w:r>
        <w:t>location</w:t>
      </w:r>
      <w:r w:rsidR="005244D3">
        <w:t>al</w:t>
      </w:r>
      <w:bookmarkStart w:id="53" w:name="_GoBack"/>
      <w:bookmarkEnd w:id="53"/>
      <w:r>
        <w:t xml:space="preserve"> information (in something like imaging mass spec)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7AD36C" w15:done="0"/>
  <w15:commentEx w15:paraId="4FBA2D29" w15:done="0"/>
  <w15:commentEx w15:paraId="4A80787E" w15:done="0"/>
  <w15:commentEx w15:paraId="370EF5DA" w15:done="0"/>
  <w15:commentEx w15:paraId="096D9C58" w15:done="0"/>
  <w15:commentEx w15:paraId="7EBBFBCA" w15:done="0"/>
  <w15:commentEx w15:paraId="1C58818B" w15:done="0"/>
  <w15:commentEx w15:paraId="0E374F81" w15:done="0"/>
  <w15:commentEx w15:paraId="14B31D1F" w15:done="0"/>
  <w15:commentEx w15:paraId="038ADB46" w15:done="0"/>
  <w15:commentEx w15:paraId="43AC80A9" w15:done="0"/>
  <w15:commentEx w15:paraId="16DC5A30" w15:done="0"/>
  <w15:commentEx w15:paraId="1F317655" w15:done="0"/>
  <w15:commentEx w15:paraId="11C7BAF9" w15:done="0"/>
  <w15:commentEx w15:paraId="36D78766" w15:done="0"/>
  <w15:commentEx w15:paraId="56430348" w15:done="0"/>
  <w15:commentEx w15:paraId="4AD7DB19" w15:done="0"/>
  <w15:commentEx w15:paraId="49063F78" w15:done="0"/>
  <w15:commentEx w15:paraId="79C7543F" w15:done="0"/>
  <w15:commentEx w15:paraId="4CB0A210" w15:done="0"/>
  <w15:commentEx w15:paraId="10B126BE" w15:done="0"/>
  <w15:commentEx w15:paraId="600F0DC1" w15:done="0"/>
  <w15:commentEx w15:paraId="248722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B0500000000000000"/>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rsten Diggins">
    <w15:presenceInfo w15:providerId="Windows Live" w15:userId="a7c1b9f52bf4ad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ancer 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dxpa90yaxt2lewwrupvasddez9td9rdt55&quot;&gt;My EndNote Library&lt;record-ids&gt;&lt;item&gt;2972&lt;/item&gt;&lt;item&gt;3058&lt;/item&gt;&lt;item&gt;3068&lt;/item&gt;&lt;item&gt;4299&lt;/item&gt;&lt;item&gt;4304&lt;/item&gt;&lt;item&gt;4399&lt;/item&gt;&lt;item&gt;4404&lt;/item&gt;&lt;item&gt;4408&lt;/item&gt;&lt;item&gt;4417&lt;/item&gt;&lt;item&gt;4426&lt;/item&gt;&lt;item&gt;4433&lt;/item&gt;&lt;item&gt;4437&lt;/item&gt;&lt;item&gt;4438&lt;/item&gt;&lt;item&gt;4446&lt;/item&gt;&lt;item&gt;4465&lt;/item&gt;&lt;item&gt;4511&lt;/item&gt;&lt;item&gt;4895&lt;/item&gt;&lt;/record-ids&gt;&lt;/item&gt;&lt;/Libraries&gt;"/>
  </w:docVars>
  <w:rsids>
    <w:rsidRoot w:val="00B94CF5"/>
    <w:rsid w:val="000001A9"/>
    <w:rsid w:val="00000B0F"/>
    <w:rsid w:val="000017D1"/>
    <w:rsid w:val="00001EE2"/>
    <w:rsid w:val="00001FBB"/>
    <w:rsid w:val="00002573"/>
    <w:rsid w:val="000035D8"/>
    <w:rsid w:val="00004226"/>
    <w:rsid w:val="0000652E"/>
    <w:rsid w:val="000075B6"/>
    <w:rsid w:val="00007E29"/>
    <w:rsid w:val="00010277"/>
    <w:rsid w:val="0001127C"/>
    <w:rsid w:val="000112CC"/>
    <w:rsid w:val="00011CCF"/>
    <w:rsid w:val="000121CE"/>
    <w:rsid w:val="000122CB"/>
    <w:rsid w:val="00012D55"/>
    <w:rsid w:val="00013921"/>
    <w:rsid w:val="00013B7A"/>
    <w:rsid w:val="000150C2"/>
    <w:rsid w:val="00016ACC"/>
    <w:rsid w:val="00016E73"/>
    <w:rsid w:val="000176F0"/>
    <w:rsid w:val="00020355"/>
    <w:rsid w:val="00021653"/>
    <w:rsid w:val="00023606"/>
    <w:rsid w:val="00023DC3"/>
    <w:rsid w:val="0002544D"/>
    <w:rsid w:val="00025C90"/>
    <w:rsid w:val="000265F8"/>
    <w:rsid w:val="00026686"/>
    <w:rsid w:val="0002692C"/>
    <w:rsid w:val="00027DD9"/>
    <w:rsid w:val="00030653"/>
    <w:rsid w:val="00031198"/>
    <w:rsid w:val="00031327"/>
    <w:rsid w:val="000320C5"/>
    <w:rsid w:val="00032793"/>
    <w:rsid w:val="00033289"/>
    <w:rsid w:val="00033605"/>
    <w:rsid w:val="00036ABD"/>
    <w:rsid w:val="00037723"/>
    <w:rsid w:val="00040859"/>
    <w:rsid w:val="00041C30"/>
    <w:rsid w:val="00042609"/>
    <w:rsid w:val="00043DB4"/>
    <w:rsid w:val="000444A6"/>
    <w:rsid w:val="000447B9"/>
    <w:rsid w:val="0004521A"/>
    <w:rsid w:val="00045961"/>
    <w:rsid w:val="00045C68"/>
    <w:rsid w:val="000465B7"/>
    <w:rsid w:val="000479B3"/>
    <w:rsid w:val="00050A6D"/>
    <w:rsid w:val="00050F24"/>
    <w:rsid w:val="00051269"/>
    <w:rsid w:val="000525BB"/>
    <w:rsid w:val="0005318E"/>
    <w:rsid w:val="00053BC6"/>
    <w:rsid w:val="000553AE"/>
    <w:rsid w:val="00055A54"/>
    <w:rsid w:val="000560E7"/>
    <w:rsid w:val="000575FA"/>
    <w:rsid w:val="0005770F"/>
    <w:rsid w:val="000602E4"/>
    <w:rsid w:val="00060A90"/>
    <w:rsid w:val="0006184F"/>
    <w:rsid w:val="0006188B"/>
    <w:rsid w:val="00061C06"/>
    <w:rsid w:val="00063A1B"/>
    <w:rsid w:val="00063CF2"/>
    <w:rsid w:val="00063E5D"/>
    <w:rsid w:val="00064CEB"/>
    <w:rsid w:val="00065577"/>
    <w:rsid w:val="00065DBA"/>
    <w:rsid w:val="00065E19"/>
    <w:rsid w:val="00065ED6"/>
    <w:rsid w:val="000668B9"/>
    <w:rsid w:val="00066D0E"/>
    <w:rsid w:val="00067ADC"/>
    <w:rsid w:val="00070264"/>
    <w:rsid w:val="00073035"/>
    <w:rsid w:val="00073DF3"/>
    <w:rsid w:val="00074622"/>
    <w:rsid w:val="00074910"/>
    <w:rsid w:val="00075C1C"/>
    <w:rsid w:val="000760DD"/>
    <w:rsid w:val="00076961"/>
    <w:rsid w:val="000771EC"/>
    <w:rsid w:val="0007776D"/>
    <w:rsid w:val="00080883"/>
    <w:rsid w:val="00080D16"/>
    <w:rsid w:val="00081E60"/>
    <w:rsid w:val="00081F05"/>
    <w:rsid w:val="0008220D"/>
    <w:rsid w:val="000823F2"/>
    <w:rsid w:val="00082A90"/>
    <w:rsid w:val="000844DA"/>
    <w:rsid w:val="000850A7"/>
    <w:rsid w:val="00085A37"/>
    <w:rsid w:val="00086EA1"/>
    <w:rsid w:val="00086EBB"/>
    <w:rsid w:val="00087E20"/>
    <w:rsid w:val="0009024D"/>
    <w:rsid w:val="00090FFE"/>
    <w:rsid w:val="000926F5"/>
    <w:rsid w:val="00094198"/>
    <w:rsid w:val="00095348"/>
    <w:rsid w:val="000964F8"/>
    <w:rsid w:val="00096DE9"/>
    <w:rsid w:val="00096F98"/>
    <w:rsid w:val="00097609"/>
    <w:rsid w:val="00097AAC"/>
    <w:rsid w:val="000A065A"/>
    <w:rsid w:val="000A19F4"/>
    <w:rsid w:val="000A1CB8"/>
    <w:rsid w:val="000A2A07"/>
    <w:rsid w:val="000A3B68"/>
    <w:rsid w:val="000A416F"/>
    <w:rsid w:val="000A44B3"/>
    <w:rsid w:val="000A565F"/>
    <w:rsid w:val="000A61EB"/>
    <w:rsid w:val="000A6206"/>
    <w:rsid w:val="000A63FB"/>
    <w:rsid w:val="000A69ED"/>
    <w:rsid w:val="000A6F22"/>
    <w:rsid w:val="000B07E9"/>
    <w:rsid w:val="000B2183"/>
    <w:rsid w:val="000B3367"/>
    <w:rsid w:val="000B3629"/>
    <w:rsid w:val="000B39EA"/>
    <w:rsid w:val="000B49F7"/>
    <w:rsid w:val="000B4F1F"/>
    <w:rsid w:val="000B677A"/>
    <w:rsid w:val="000B6C4B"/>
    <w:rsid w:val="000B6C7C"/>
    <w:rsid w:val="000B7060"/>
    <w:rsid w:val="000B7064"/>
    <w:rsid w:val="000B72DE"/>
    <w:rsid w:val="000B7F73"/>
    <w:rsid w:val="000C02F7"/>
    <w:rsid w:val="000C0912"/>
    <w:rsid w:val="000C0DBE"/>
    <w:rsid w:val="000C10FA"/>
    <w:rsid w:val="000C111D"/>
    <w:rsid w:val="000C32E2"/>
    <w:rsid w:val="000C399B"/>
    <w:rsid w:val="000C3F87"/>
    <w:rsid w:val="000C485D"/>
    <w:rsid w:val="000C4982"/>
    <w:rsid w:val="000C4C43"/>
    <w:rsid w:val="000C4C5D"/>
    <w:rsid w:val="000C4FAC"/>
    <w:rsid w:val="000C5881"/>
    <w:rsid w:val="000D1A0D"/>
    <w:rsid w:val="000D2761"/>
    <w:rsid w:val="000D2992"/>
    <w:rsid w:val="000D3EA7"/>
    <w:rsid w:val="000D463C"/>
    <w:rsid w:val="000D5050"/>
    <w:rsid w:val="000D5B13"/>
    <w:rsid w:val="000D634A"/>
    <w:rsid w:val="000D6DC3"/>
    <w:rsid w:val="000E042D"/>
    <w:rsid w:val="000E0E15"/>
    <w:rsid w:val="000E1E2F"/>
    <w:rsid w:val="000E1F6B"/>
    <w:rsid w:val="000E2B33"/>
    <w:rsid w:val="000E3DD5"/>
    <w:rsid w:val="000E448F"/>
    <w:rsid w:val="000E487F"/>
    <w:rsid w:val="000E4B4D"/>
    <w:rsid w:val="000E4B90"/>
    <w:rsid w:val="000E4C37"/>
    <w:rsid w:val="000E528C"/>
    <w:rsid w:val="000E586D"/>
    <w:rsid w:val="000E7FC1"/>
    <w:rsid w:val="000E7FD6"/>
    <w:rsid w:val="000F0F2E"/>
    <w:rsid w:val="000F116A"/>
    <w:rsid w:val="000F2FD9"/>
    <w:rsid w:val="000F3932"/>
    <w:rsid w:val="000F4C19"/>
    <w:rsid w:val="000F5C92"/>
    <w:rsid w:val="000F79FD"/>
    <w:rsid w:val="000F7EDB"/>
    <w:rsid w:val="001009B4"/>
    <w:rsid w:val="00101DB2"/>
    <w:rsid w:val="001026C2"/>
    <w:rsid w:val="00102E25"/>
    <w:rsid w:val="00102F04"/>
    <w:rsid w:val="001043BD"/>
    <w:rsid w:val="00104FB7"/>
    <w:rsid w:val="00105A7F"/>
    <w:rsid w:val="001068C0"/>
    <w:rsid w:val="00106C76"/>
    <w:rsid w:val="00106D07"/>
    <w:rsid w:val="00107209"/>
    <w:rsid w:val="001074BF"/>
    <w:rsid w:val="00107516"/>
    <w:rsid w:val="00107BF4"/>
    <w:rsid w:val="00107D19"/>
    <w:rsid w:val="0011054D"/>
    <w:rsid w:val="00111694"/>
    <w:rsid w:val="00112357"/>
    <w:rsid w:val="00112792"/>
    <w:rsid w:val="00112B5F"/>
    <w:rsid w:val="00113D2B"/>
    <w:rsid w:val="001146A4"/>
    <w:rsid w:val="001148DF"/>
    <w:rsid w:val="00114F98"/>
    <w:rsid w:val="00115366"/>
    <w:rsid w:val="001156C3"/>
    <w:rsid w:val="00115988"/>
    <w:rsid w:val="00115F48"/>
    <w:rsid w:val="00115FAC"/>
    <w:rsid w:val="001163F2"/>
    <w:rsid w:val="0011666E"/>
    <w:rsid w:val="00116EF6"/>
    <w:rsid w:val="0011709C"/>
    <w:rsid w:val="00120706"/>
    <w:rsid w:val="0012107B"/>
    <w:rsid w:val="00121D18"/>
    <w:rsid w:val="0012255F"/>
    <w:rsid w:val="00122871"/>
    <w:rsid w:val="00124B38"/>
    <w:rsid w:val="00125594"/>
    <w:rsid w:val="00125764"/>
    <w:rsid w:val="0012602E"/>
    <w:rsid w:val="0012630F"/>
    <w:rsid w:val="001267E5"/>
    <w:rsid w:val="001273A1"/>
    <w:rsid w:val="00127828"/>
    <w:rsid w:val="001312F1"/>
    <w:rsid w:val="00131411"/>
    <w:rsid w:val="0013184E"/>
    <w:rsid w:val="00131898"/>
    <w:rsid w:val="0013200E"/>
    <w:rsid w:val="00132E9D"/>
    <w:rsid w:val="00133090"/>
    <w:rsid w:val="001333D7"/>
    <w:rsid w:val="001336D6"/>
    <w:rsid w:val="0013379B"/>
    <w:rsid w:val="001341FD"/>
    <w:rsid w:val="00134A45"/>
    <w:rsid w:val="001350A4"/>
    <w:rsid w:val="0013621E"/>
    <w:rsid w:val="00136360"/>
    <w:rsid w:val="00136437"/>
    <w:rsid w:val="00136B49"/>
    <w:rsid w:val="00136CB5"/>
    <w:rsid w:val="00136D16"/>
    <w:rsid w:val="0014149A"/>
    <w:rsid w:val="00141758"/>
    <w:rsid w:val="0014271F"/>
    <w:rsid w:val="00142CC2"/>
    <w:rsid w:val="00142CDC"/>
    <w:rsid w:val="00143197"/>
    <w:rsid w:val="00144144"/>
    <w:rsid w:val="00145649"/>
    <w:rsid w:val="0014590C"/>
    <w:rsid w:val="00147097"/>
    <w:rsid w:val="00147640"/>
    <w:rsid w:val="00147DE7"/>
    <w:rsid w:val="00150CAB"/>
    <w:rsid w:val="00151296"/>
    <w:rsid w:val="00152630"/>
    <w:rsid w:val="00153088"/>
    <w:rsid w:val="00153109"/>
    <w:rsid w:val="001531E7"/>
    <w:rsid w:val="001533A4"/>
    <w:rsid w:val="00154BFC"/>
    <w:rsid w:val="00155486"/>
    <w:rsid w:val="00157086"/>
    <w:rsid w:val="0015788A"/>
    <w:rsid w:val="00160289"/>
    <w:rsid w:val="00160A66"/>
    <w:rsid w:val="001613A6"/>
    <w:rsid w:val="00161BA7"/>
    <w:rsid w:val="00162CD6"/>
    <w:rsid w:val="00162CDB"/>
    <w:rsid w:val="00162DA5"/>
    <w:rsid w:val="00163275"/>
    <w:rsid w:val="001640FA"/>
    <w:rsid w:val="0016412F"/>
    <w:rsid w:val="001642D2"/>
    <w:rsid w:val="00164F4F"/>
    <w:rsid w:val="00165101"/>
    <w:rsid w:val="0016642B"/>
    <w:rsid w:val="001668BD"/>
    <w:rsid w:val="0016762D"/>
    <w:rsid w:val="0016777C"/>
    <w:rsid w:val="00167EAC"/>
    <w:rsid w:val="00171A50"/>
    <w:rsid w:val="00171BD1"/>
    <w:rsid w:val="00172211"/>
    <w:rsid w:val="0017264F"/>
    <w:rsid w:val="0017409A"/>
    <w:rsid w:val="00175B9A"/>
    <w:rsid w:val="001763EB"/>
    <w:rsid w:val="00176CB6"/>
    <w:rsid w:val="0017700F"/>
    <w:rsid w:val="001776DE"/>
    <w:rsid w:val="00177B54"/>
    <w:rsid w:val="00177CD1"/>
    <w:rsid w:val="00180032"/>
    <w:rsid w:val="0018099E"/>
    <w:rsid w:val="00182540"/>
    <w:rsid w:val="001834F9"/>
    <w:rsid w:val="00183BE4"/>
    <w:rsid w:val="00183CB5"/>
    <w:rsid w:val="00184462"/>
    <w:rsid w:val="00184534"/>
    <w:rsid w:val="001845C3"/>
    <w:rsid w:val="0018467E"/>
    <w:rsid w:val="001847B9"/>
    <w:rsid w:val="00184E05"/>
    <w:rsid w:val="00184F2C"/>
    <w:rsid w:val="00185B5F"/>
    <w:rsid w:val="001861C2"/>
    <w:rsid w:val="00186FC7"/>
    <w:rsid w:val="001875D9"/>
    <w:rsid w:val="00190143"/>
    <w:rsid w:val="0019196D"/>
    <w:rsid w:val="00191A4D"/>
    <w:rsid w:val="001920E6"/>
    <w:rsid w:val="001925D8"/>
    <w:rsid w:val="00192DE1"/>
    <w:rsid w:val="00192E4A"/>
    <w:rsid w:val="00193121"/>
    <w:rsid w:val="001964DC"/>
    <w:rsid w:val="00196985"/>
    <w:rsid w:val="00196EC8"/>
    <w:rsid w:val="001970BE"/>
    <w:rsid w:val="00197103"/>
    <w:rsid w:val="00197BAF"/>
    <w:rsid w:val="001A0191"/>
    <w:rsid w:val="001A1953"/>
    <w:rsid w:val="001A29A1"/>
    <w:rsid w:val="001A3171"/>
    <w:rsid w:val="001A382D"/>
    <w:rsid w:val="001A38DF"/>
    <w:rsid w:val="001A50B6"/>
    <w:rsid w:val="001A5687"/>
    <w:rsid w:val="001A59CA"/>
    <w:rsid w:val="001A5E35"/>
    <w:rsid w:val="001A646D"/>
    <w:rsid w:val="001A6977"/>
    <w:rsid w:val="001A6BDB"/>
    <w:rsid w:val="001A7B23"/>
    <w:rsid w:val="001A7BEE"/>
    <w:rsid w:val="001B04AD"/>
    <w:rsid w:val="001B06F8"/>
    <w:rsid w:val="001B0784"/>
    <w:rsid w:val="001B0F50"/>
    <w:rsid w:val="001B19F0"/>
    <w:rsid w:val="001B1C21"/>
    <w:rsid w:val="001B2467"/>
    <w:rsid w:val="001B2CAA"/>
    <w:rsid w:val="001B3DB0"/>
    <w:rsid w:val="001B4818"/>
    <w:rsid w:val="001B4DD1"/>
    <w:rsid w:val="001B7958"/>
    <w:rsid w:val="001B7E3A"/>
    <w:rsid w:val="001C00A9"/>
    <w:rsid w:val="001C0C80"/>
    <w:rsid w:val="001C0EC3"/>
    <w:rsid w:val="001C14C6"/>
    <w:rsid w:val="001C18BA"/>
    <w:rsid w:val="001C2041"/>
    <w:rsid w:val="001C401F"/>
    <w:rsid w:val="001C4342"/>
    <w:rsid w:val="001C4AA3"/>
    <w:rsid w:val="001C5153"/>
    <w:rsid w:val="001C5EE3"/>
    <w:rsid w:val="001C615F"/>
    <w:rsid w:val="001C657C"/>
    <w:rsid w:val="001C6646"/>
    <w:rsid w:val="001C76C9"/>
    <w:rsid w:val="001C7DB7"/>
    <w:rsid w:val="001C7F45"/>
    <w:rsid w:val="001D112A"/>
    <w:rsid w:val="001D2196"/>
    <w:rsid w:val="001D30C1"/>
    <w:rsid w:val="001D3747"/>
    <w:rsid w:val="001D4B6E"/>
    <w:rsid w:val="001D56E8"/>
    <w:rsid w:val="001D63E0"/>
    <w:rsid w:val="001D65A8"/>
    <w:rsid w:val="001D6AD4"/>
    <w:rsid w:val="001D6F89"/>
    <w:rsid w:val="001D7E91"/>
    <w:rsid w:val="001E03A7"/>
    <w:rsid w:val="001E0605"/>
    <w:rsid w:val="001E09E2"/>
    <w:rsid w:val="001E0ECB"/>
    <w:rsid w:val="001E209C"/>
    <w:rsid w:val="001E3345"/>
    <w:rsid w:val="001E342C"/>
    <w:rsid w:val="001E3692"/>
    <w:rsid w:val="001E3C3F"/>
    <w:rsid w:val="001E3D40"/>
    <w:rsid w:val="001E3EFF"/>
    <w:rsid w:val="001E574A"/>
    <w:rsid w:val="001F1760"/>
    <w:rsid w:val="001F1EA6"/>
    <w:rsid w:val="001F265C"/>
    <w:rsid w:val="001F2CE9"/>
    <w:rsid w:val="001F48D0"/>
    <w:rsid w:val="001F5A06"/>
    <w:rsid w:val="001F6D26"/>
    <w:rsid w:val="00200BC1"/>
    <w:rsid w:val="00200CFF"/>
    <w:rsid w:val="00200E92"/>
    <w:rsid w:val="002014B4"/>
    <w:rsid w:val="00201515"/>
    <w:rsid w:val="00201671"/>
    <w:rsid w:val="002017F5"/>
    <w:rsid w:val="00201F4D"/>
    <w:rsid w:val="00202EB8"/>
    <w:rsid w:val="0020333A"/>
    <w:rsid w:val="00203E74"/>
    <w:rsid w:val="00205EA6"/>
    <w:rsid w:val="0020674F"/>
    <w:rsid w:val="00206CC2"/>
    <w:rsid w:val="00207AFB"/>
    <w:rsid w:val="00210A2E"/>
    <w:rsid w:val="00210BEA"/>
    <w:rsid w:val="002116AC"/>
    <w:rsid w:val="00211BD5"/>
    <w:rsid w:val="00211C08"/>
    <w:rsid w:val="00211C46"/>
    <w:rsid w:val="002124E8"/>
    <w:rsid w:val="002134DE"/>
    <w:rsid w:val="00214BA6"/>
    <w:rsid w:val="00215E6B"/>
    <w:rsid w:val="002163A9"/>
    <w:rsid w:val="00216640"/>
    <w:rsid w:val="00216A0F"/>
    <w:rsid w:val="00217146"/>
    <w:rsid w:val="0022127F"/>
    <w:rsid w:val="002212BE"/>
    <w:rsid w:val="00221BB7"/>
    <w:rsid w:val="00223BD2"/>
    <w:rsid w:val="00224605"/>
    <w:rsid w:val="00225285"/>
    <w:rsid w:val="002256AA"/>
    <w:rsid w:val="0022649B"/>
    <w:rsid w:val="00227C8F"/>
    <w:rsid w:val="00230F3D"/>
    <w:rsid w:val="00231A7E"/>
    <w:rsid w:val="00231B22"/>
    <w:rsid w:val="00233418"/>
    <w:rsid w:val="002334AA"/>
    <w:rsid w:val="002348C8"/>
    <w:rsid w:val="002352A7"/>
    <w:rsid w:val="002364E9"/>
    <w:rsid w:val="00236B17"/>
    <w:rsid w:val="002370AC"/>
    <w:rsid w:val="00237CE7"/>
    <w:rsid w:val="0024031D"/>
    <w:rsid w:val="002404D5"/>
    <w:rsid w:val="0024129F"/>
    <w:rsid w:val="0024199D"/>
    <w:rsid w:val="00241C1F"/>
    <w:rsid w:val="00242A32"/>
    <w:rsid w:val="00242B0B"/>
    <w:rsid w:val="00243042"/>
    <w:rsid w:val="00243D5B"/>
    <w:rsid w:val="0024443D"/>
    <w:rsid w:val="002447BB"/>
    <w:rsid w:val="002461F5"/>
    <w:rsid w:val="002469DB"/>
    <w:rsid w:val="00247002"/>
    <w:rsid w:val="00247EF0"/>
    <w:rsid w:val="00247F5F"/>
    <w:rsid w:val="002502C5"/>
    <w:rsid w:val="00251705"/>
    <w:rsid w:val="00253108"/>
    <w:rsid w:val="00253140"/>
    <w:rsid w:val="00253570"/>
    <w:rsid w:val="00253E58"/>
    <w:rsid w:val="00253FBD"/>
    <w:rsid w:val="00254780"/>
    <w:rsid w:val="0025551C"/>
    <w:rsid w:val="002555F8"/>
    <w:rsid w:val="002561F3"/>
    <w:rsid w:val="00256CC2"/>
    <w:rsid w:val="00257416"/>
    <w:rsid w:val="0025769B"/>
    <w:rsid w:val="00257BEC"/>
    <w:rsid w:val="0026028C"/>
    <w:rsid w:val="0026375F"/>
    <w:rsid w:val="00264892"/>
    <w:rsid w:val="0026576B"/>
    <w:rsid w:val="00265966"/>
    <w:rsid w:val="00265C07"/>
    <w:rsid w:val="00266218"/>
    <w:rsid w:val="00266BCA"/>
    <w:rsid w:val="0026705D"/>
    <w:rsid w:val="00267285"/>
    <w:rsid w:val="00267E1F"/>
    <w:rsid w:val="0027033C"/>
    <w:rsid w:val="00270AEF"/>
    <w:rsid w:val="00273307"/>
    <w:rsid w:val="002735C3"/>
    <w:rsid w:val="002739C5"/>
    <w:rsid w:val="00273CC8"/>
    <w:rsid w:val="00273DAE"/>
    <w:rsid w:val="00274717"/>
    <w:rsid w:val="0027540B"/>
    <w:rsid w:val="00276A23"/>
    <w:rsid w:val="00276B25"/>
    <w:rsid w:val="00277B94"/>
    <w:rsid w:val="00277E91"/>
    <w:rsid w:val="002802E7"/>
    <w:rsid w:val="002804A5"/>
    <w:rsid w:val="002809E7"/>
    <w:rsid w:val="00280A74"/>
    <w:rsid w:val="002823A1"/>
    <w:rsid w:val="00282ACE"/>
    <w:rsid w:val="00282E41"/>
    <w:rsid w:val="002839D4"/>
    <w:rsid w:val="0028409D"/>
    <w:rsid w:val="00284F27"/>
    <w:rsid w:val="002853DC"/>
    <w:rsid w:val="00285A0A"/>
    <w:rsid w:val="00285E24"/>
    <w:rsid w:val="0028614D"/>
    <w:rsid w:val="00286963"/>
    <w:rsid w:val="002871CE"/>
    <w:rsid w:val="002878E1"/>
    <w:rsid w:val="00290243"/>
    <w:rsid w:val="00290D9D"/>
    <w:rsid w:val="00292FEB"/>
    <w:rsid w:val="00293184"/>
    <w:rsid w:val="00293A9D"/>
    <w:rsid w:val="00294950"/>
    <w:rsid w:val="00295FCC"/>
    <w:rsid w:val="00296AE3"/>
    <w:rsid w:val="0029740C"/>
    <w:rsid w:val="0029757B"/>
    <w:rsid w:val="002A08E2"/>
    <w:rsid w:val="002A0CA1"/>
    <w:rsid w:val="002A11D4"/>
    <w:rsid w:val="002A186F"/>
    <w:rsid w:val="002A2BED"/>
    <w:rsid w:val="002A4B0C"/>
    <w:rsid w:val="002A4DED"/>
    <w:rsid w:val="002A5178"/>
    <w:rsid w:val="002A7259"/>
    <w:rsid w:val="002A775E"/>
    <w:rsid w:val="002A7B77"/>
    <w:rsid w:val="002B05DD"/>
    <w:rsid w:val="002B095D"/>
    <w:rsid w:val="002B12AE"/>
    <w:rsid w:val="002B13A5"/>
    <w:rsid w:val="002B1C4F"/>
    <w:rsid w:val="002B3BDD"/>
    <w:rsid w:val="002B3E9C"/>
    <w:rsid w:val="002B4BB5"/>
    <w:rsid w:val="002B5259"/>
    <w:rsid w:val="002B54FA"/>
    <w:rsid w:val="002B58D4"/>
    <w:rsid w:val="002B7139"/>
    <w:rsid w:val="002B7617"/>
    <w:rsid w:val="002B790B"/>
    <w:rsid w:val="002C0024"/>
    <w:rsid w:val="002C07E4"/>
    <w:rsid w:val="002C0E1A"/>
    <w:rsid w:val="002C1332"/>
    <w:rsid w:val="002C2085"/>
    <w:rsid w:val="002C2929"/>
    <w:rsid w:val="002C3076"/>
    <w:rsid w:val="002C38CE"/>
    <w:rsid w:val="002C3E6A"/>
    <w:rsid w:val="002C4084"/>
    <w:rsid w:val="002C464F"/>
    <w:rsid w:val="002C5B6D"/>
    <w:rsid w:val="002C5E47"/>
    <w:rsid w:val="002C63C5"/>
    <w:rsid w:val="002C6C67"/>
    <w:rsid w:val="002C6CFC"/>
    <w:rsid w:val="002C6E13"/>
    <w:rsid w:val="002C6E57"/>
    <w:rsid w:val="002C6ED6"/>
    <w:rsid w:val="002C712E"/>
    <w:rsid w:val="002C7C41"/>
    <w:rsid w:val="002D0879"/>
    <w:rsid w:val="002D089A"/>
    <w:rsid w:val="002D099D"/>
    <w:rsid w:val="002D10A0"/>
    <w:rsid w:val="002D129C"/>
    <w:rsid w:val="002D129F"/>
    <w:rsid w:val="002D16B1"/>
    <w:rsid w:val="002D1A9A"/>
    <w:rsid w:val="002D2528"/>
    <w:rsid w:val="002D4032"/>
    <w:rsid w:val="002D5E71"/>
    <w:rsid w:val="002D6475"/>
    <w:rsid w:val="002D64A4"/>
    <w:rsid w:val="002D679E"/>
    <w:rsid w:val="002D6BD5"/>
    <w:rsid w:val="002D76AF"/>
    <w:rsid w:val="002E039A"/>
    <w:rsid w:val="002E0421"/>
    <w:rsid w:val="002E060D"/>
    <w:rsid w:val="002E0991"/>
    <w:rsid w:val="002E0B98"/>
    <w:rsid w:val="002E104D"/>
    <w:rsid w:val="002E18D3"/>
    <w:rsid w:val="002E305A"/>
    <w:rsid w:val="002E30F4"/>
    <w:rsid w:val="002E458A"/>
    <w:rsid w:val="002E5174"/>
    <w:rsid w:val="002E5DB7"/>
    <w:rsid w:val="002E6C5C"/>
    <w:rsid w:val="002E7F20"/>
    <w:rsid w:val="002F000E"/>
    <w:rsid w:val="002F0677"/>
    <w:rsid w:val="002F1685"/>
    <w:rsid w:val="002F1831"/>
    <w:rsid w:val="002F196A"/>
    <w:rsid w:val="002F29B1"/>
    <w:rsid w:val="002F388D"/>
    <w:rsid w:val="002F3E4D"/>
    <w:rsid w:val="002F5B6D"/>
    <w:rsid w:val="002F61C9"/>
    <w:rsid w:val="002F6AF7"/>
    <w:rsid w:val="00300010"/>
    <w:rsid w:val="003019AC"/>
    <w:rsid w:val="003019BB"/>
    <w:rsid w:val="003030AD"/>
    <w:rsid w:val="00304036"/>
    <w:rsid w:val="003045C5"/>
    <w:rsid w:val="0030471A"/>
    <w:rsid w:val="003069FB"/>
    <w:rsid w:val="00310A6C"/>
    <w:rsid w:val="00312A56"/>
    <w:rsid w:val="003150A1"/>
    <w:rsid w:val="00315645"/>
    <w:rsid w:val="00315897"/>
    <w:rsid w:val="00317F50"/>
    <w:rsid w:val="00320838"/>
    <w:rsid w:val="00320FC2"/>
    <w:rsid w:val="00321477"/>
    <w:rsid w:val="003215CD"/>
    <w:rsid w:val="00321811"/>
    <w:rsid w:val="003221B2"/>
    <w:rsid w:val="003230DF"/>
    <w:rsid w:val="00323119"/>
    <w:rsid w:val="00323942"/>
    <w:rsid w:val="0032423F"/>
    <w:rsid w:val="00324AB6"/>
    <w:rsid w:val="0032588F"/>
    <w:rsid w:val="00325C4B"/>
    <w:rsid w:val="003260AC"/>
    <w:rsid w:val="00326657"/>
    <w:rsid w:val="00326B4A"/>
    <w:rsid w:val="003302E2"/>
    <w:rsid w:val="003309BE"/>
    <w:rsid w:val="0033144B"/>
    <w:rsid w:val="00331B13"/>
    <w:rsid w:val="003322F8"/>
    <w:rsid w:val="003325F6"/>
    <w:rsid w:val="003327FD"/>
    <w:rsid w:val="00332AD4"/>
    <w:rsid w:val="00332AE3"/>
    <w:rsid w:val="00332C3F"/>
    <w:rsid w:val="00332FBD"/>
    <w:rsid w:val="00333C01"/>
    <w:rsid w:val="00333CAC"/>
    <w:rsid w:val="0033417F"/>
    <w:rsid w:val="00334204"/>
    <w:rsid w:val="003342AB"/>
    <w:rsid w:val="00334404"/>
    <w:rsid w:val="0033487B"/>
    <w:rsid w:val="00335BAE"/>
    <w:rsid w:val="00335F81"/>
    <w:rsid w:val="003360BB"/>
    <w:rsid w:val="00336B9C"/>
    <w:rsid w:val="00336FCF"/>
    <w:rsid w:val="00337845"/>
    <w:rsid w:val="0034037B"/>
    <w:rsid w:val="003415B6"/>
    <w:rsid w:val="00342773"/>
    <w:rsid w:val="00342ED7"/>
    <w:rsid w:val="0034327D"/>
    <w:rsid w:val="003442D7"/>
    <w:rsid w:val="00345C5F"/>
    <w:rsid w:val="0034620B"/>
    <w:rsid w:val="00346BD4"/>
    <w:rsid w:val="00347888"/>
    <w:rsid w:val="00347959"/>
    <w:rsid w:val="003506BB"/>
    <w:rsid w:val="00350831"/>
    <w:rsid w:val="00350D13"/>
    <w:rsid w:val="003520C7"/>
    <w:rsid w:val="00352A7E"/>
    <w:rsid w:val="0035349E"/>
    <w:rsid w:val="00353CB3"/>
    <w:rsid w:val="00353F7B"/>
    <w:rsid w:val="00354255"/>
    <w:rsid w:val="00354B0F"/>
    <w:rsid w:val="003564BB"/>
    <w:rsid w:val="003576FF"/>
    <w:rsid w:val="00360750"/>
    <w:rsid w:val="0036235E"/>
    <w:rsid w:val="00362836"/>
    <w:rsid w:val="0036392F"/>
    <w:rsid w:val="0036450D"/>
    <w:rsid w:val="00364B2A"/>
    <w:rsid w:val="00364C2F"/>
    <w:rsid w:val="00365C1B"/>
    <w:rsid w:val="0036681E"/>
    <w:rsid w:val="00367EB8"/>
    <w:rsid w:val="00367FBD"/>
    <w:rsid w:val="003708D4"/>
    <w:rsid w:val="0037123C"/>
    <w:rsid w:val="0037187C"/>
    <w:rsid w:val="00371901"/>
    <w:rsid w:val="003722ED"/>
    <w:rsid w:val="0037268F"/>
    <w:rsid w:val="00372D80"/>
    <w:rsid w:val="0037367A"/>
    <w:rsid w:val="00373A0A"/>
    <w:rsid w:val="00374182"/>
    <w:rsid w:val="00374882"/>
    <w:rsid w:val="003752AC"/>
    <w:rsid w:val="00376205"/>
    <w:rsid w:val="003762CF"/>
    <w:rsid w:val="003765E1"/>
    <w:rsid w:val="0037707A"/>
    <w:rsid w:val="00377DB7"/>
    <w:rsid w:val="00377DBB"/>
    <w:rsid w:val="00380214"/>
    <w:rsid w:val="003802C5"/>
    <w:rsid w:val="00380979"/>
    <w:rsid w:val="00380CFE"/>
    <w:rsid w:val="00381C56"/>
    <w:rsid w:val="003830B3"/>
    <w:rsid w:val="003858C5"/>
    <w:rsid w:val="003866CF"/>
    <w:rsid w:val="003867FB"/>
    <w:rsid w:val="00387182"/>
    <w:rsid w:val="00387A01"/>
    <w:rsid w:val="00387B05"/>
    <w:rsid w:val="00387C08"/>
    <w:rsid w:val="0039001A"/>
    <w:rsid w:val="003902E8"/>
    <w:rsid w:val="00391191"/>
    <w:rsid w:val="00391EEE"/>
    <w:rsid w:val="003929A0"/>
    <w:rsid w:val="003930BB"/>
    <w:rsid w:val="00396008"/>
    <w:rsid w:val="00396803"/>
    <w:rsid w:val="00396F39"/>
    <w:rsid w:val="00397538"/>
    <w:rsid w:val="003A0C1A"/>
    <w:rsid w:val="003A100F"/>
    <w:rsid w:val="003A1D62"/>
    <w:rsid w:val="003A2266"/>
    <w:rsid w:val="003A2B7A"/>
    <w:rsid w:val="003A306F"/>
    <w:rsid w:val="003A3F8F"/>
    <w:rsid w:val="003A3FC3"/>
    <w:rsid w:val="003A428C"/>
    <w:rsid w:val="003A44BF"/>
    <w:rsid w:val="003A476D"/>
    <w:rsid w:val="003A560E"/>
    <w:rsid w:val="003A6790"/>
    <w:rsid w:val="003A6D99"/>
    <w:rsid w:val="003A6FA5"/>
    <w:rsid w:val="003A6FD6"/>
    <w:rsid w:val="003A791A"/>
    <w:rsid w:val="003B0BAE"/>
    <w:rsid w:val="003B1441"/>
    <w:rsid w:val="003B1BE3"/>
    <w:rsid w:val="003B1C55"/>
    <w:rsid w:val="003B2AC6"/>
    <w:rsid w:val="003B3020"/>
    <w:rsid w:val="003B34F4"/>
    <w:rsid w:val="003B3716"/>
    <w:rsid w:val="003B66B0"/>
    <w:rsid w:val="003B68C1"/>
    <w:rsid w:val="003B6A65"/>
    <w:rsid w:val="003B6EEA"/>
    <w:rsid w:val="003B79F9"/>
    <w:rsid w:val="003B7C73"/>
    <w:rsid w:val="003C0D21"/>
    <w:rsid w:val="003C1098"/>
    <w:rsid w:val="003C1345"/>
    <w:rsid w:val="003C2136"/>
    <w:rsid w:val="003C3698"/>
    <w:rsid w:val="003C4737"/>
    <w:rsid w:val="003C5124"/>
    <w:rsid w:val="003C6D7A"/>
    <w:rsid w:val="003C75A3"/>
    <w:rsid w:val="003D1CF7"/>
    <w:rsid w:val="003D3254"/>
    <w:rsid w:val="003D3532"/>
    <w:rsid w:val="003D38B3"/>
    <w:rsid w:val="003D3C27"/>
    <w:rsid w:val="003D4E0F"/>
    <w:rsid w:val="003D5B36"/>
    <w:rsid w:val="003D686E"/>
    <w:rsid w:val="003D6A97"/>
    <w:rsid w:val="003D6F10"/>
    <w:rsid w:val="003D6F54"/>
    <w:rsid w:val="003E0FB8"/>
    <w:rsid w:val="003E18D0"/>
    <w:rsid w:val="003E1DE9"/>
    <w:rsid w:val="003E22FA"/>
    <w:rsid w:val="003E2845"/>
    <w:rsid w:val="003E494A"/>
    <w:rsid w:val="003E4ADB"/>
    <w:rsid w:val="003E52BD"/>
    <w:rsid w:val="003E5932"/>
    <w:rsid w:val="003E5EA4"/>
    <w:rsid w:val="003E5F0E"/>
    <w:rsid w:val="003E6E0A"/>
    <w:rsid w:val="003E72F3"/>
    <w:rsid w:val="003F08B7"/>
    <w:rsid w:val="003F119C"/>
    <w:rsid w:val="003F1C47"/>
    <w:rsid w:val="003F222A"/>
    <w:rsid w:val="003F25A8"/>
    <w:rsid w:val="003F2E4D"/>
    <w:rsid w:val="003F3BB6"/>
    <w:rsid w:val="003F3C05"/>
    <w:rsid w:val="003F3E60"/>
    <w:rsid w:val="003F583A"/>
    <w:rsid w:val="003F624D"/>
    <w:rsid w:val="003F62A1"/>
    <w:rsid w:val="003F688D"/>
    <w:rsid w:val="004013E4"/>
    <w:rsid w:val="00401BE6"/>
    <w:rsid w:val="00401DCB"/>
    <w:rsid w:val="00402322"/>
    <w:rsid w:val="0040257F"/>
    <w:rsid w:val="00402BFC"/>
    <w:rsid w:val="004032E6"/>
    <w:rsid w:val="00404E4A"/>
    <w:rsid w:val="004079A4"/>
    <w:rsid w:val="00411192"/>
    <w:rsid w:val="00411C2B"/>
    <w:rsid w:val="00411FD7"/>
    <w:rsid w:val="00412608"/>
    <w:rsid w:val="0041298D"/>
    <w:rsid w:val="00412F69"/>
    <w:rsid w:val="00413209"/>
    <w:rsid w:val="004138BE"/>
    <w:rsid w:val="00413E17"/>
    <w:rsid w:val="0041413F"/>
    <w:rsid w:val="00414167"/>
    <w:rsid w:val="00416865"/>
    <w:rsid w:val="004177DC"/>
    <w:rsid w:val="0042188D"/>
    <w:rsid w:val="00421C67"/>
    <w:rsid w:val="00422BC4"/>
    <w:rsid w:val="00422D68"/>
    <w:rsid w:val="00422F46"/>
    <w:rsid w:val="004230B8"/>
    <w:rsid w:val="00423166"/>
    <w:rsid w:val="00423437"/>
    <w:rsid w:val="00423D7C"/>
    <w:rsid w:val="00424020"/>
    <w:rsid w:val="00424514"/>
    <w:rsid w:val="004249CB"/>
    <w:rsid w:val="00424CB1"/>
    <w:rsid w:val="00424F65"/>
    <w:rsid w:val="00425027"/>
    <w:rsid w:val="004251ED"/>
    <w:rsid w:val="00425FFF"/>
    <w:rsid w:val="00426D10"/>
    <w:rsid w:val="00426E57"/>
    <w:rsid w:val="0043007E"/>
    <w:rsid w:val="00432C97"/>
    <w:rsid w:val="0043330C"/>
    <w:rsid w:val="00433631"/>
    <w:rsid w:val="0043417C"/>
    <w:rsid w:val="00434477"/>
    <w:rsid w:val="004346C0"/>
    <w:rsid w:val="00437A12"/>
    <w:rsid w:val="00437BB0"/>
    <w:rsid w:val="0044016B"/>
    <w:rsid w:val="00440A87"/>
    <w:rsid w:val="00442CBD"/>
    <w:rsid w:val="004430F4"/>
    <w:rsid w:val="004457C2"/>
    <w:rsid w:val="00446815"/>
    <w:rsid w:val="00447319"/>
    <w:rsid w:val="00447FA0"/>
    <w:rsid w:val="00451EBB"/>
    <w:rsid w:val="004520C0"/>
    <w:rsid w:val="004528D5"/>
    <w:rsid w:val="00452CAB"/>
    <w:rsid w:val="00454776"/>
    <w:rsid w:val="00455047"/>
    <w:rsid w:val="0045596F"/>
    <w:rsid w:val="00455CCF"/>
    <w:rsid w:val="00456F8B"/>
    <w:rsid w:val="004575D6"/>
    <w:rsid w:val="004577D6"/>
    <w:rsid w:val="00460A05"/>
    <w:rsid w:val="00460EBE"/>
    <w:rsid w:val="004615C7"/>
    <w:rsid w:val="00462714"/>
    <w:rsid w:val="00463454"/>
    <w:rsid w:val="004634FC"/>
    <w:rsid w:val="00463F4E"/>
    <w:rsid w:val="00464BEB"/>
    <w:rsid w:val="004661A0"/>
    <w:rsid w:val="00467859"/>
    <w:rsid w:val="004709C7"/>
    <w:rsid w:val="00470C02"/>
    <w:rsid w:val="00471F18"/>
    <w:rsid w:val="004727DA"/>
    <w:rsid w:val="00474643"/>
    <w:rsid w:val="004748DD"/>
    <w:rsid w:val="00475082"/>
    <w:rsid w:val="00477398"/>
    <w:rsid w:val="00477B86"/>
    <w:rsid w:val="00480811"/>
    <w:rsid w:val="00482703"/>
    <w:rsid w:val="00483011"/>
    <w:rsid w:val="004831AA"/>
    <w:rsid w:val="004847CC"/>
    <w:rsid w:val="00484A76"/>
    <w:rsid w:val="00484D30"/>
    <w:rsid w:val="00484E78"/>
    <w:rsid w:val="004858C7"/>
    <w:rsid w:val="0048622C"/>
    <w:rsid w:val="004864C5"/>
    <w:rsid w:val="00486DF3"/>
    <w:rsid w:val="00486EB2"/>
    <w:rsid w:val="00487631"/>
    <w:rsid w:val="004878AA"/>
    <w:rsid w:val="00487F72"/>
    <w:rsid w:val="00487FB8"/>
    <w:rsid w:val="0049096B"/>
    <w:rsid w:val="00490A67"/>
    <w:rsid w:val="00491F71"/>
    <w:rsid w:val="00492067"/>
    <w:rsid w:val="004920A2"/>
    <w:rsid w:val="00492E2B"/>
    <w:rsid w:val="00493788"/>
    <w:rsid w:val="00493A48"/>
    <w:rsid w:val="00493B19"/>
    <w:rsid w:val="00493B72"/>
    <w:rsid w:val="00493F24"/>
    <w:rsid w:val="00495995"/>
    <w:rsid w:val="00495AD5"/>
    <w:rsid w:val="00496DB2"/>
    <w:rsid w:val="00497219"/>
    <w:rsid w:val="00497D68"/>
    <w:rsid w:val="004A00D0"/>
    <w:rsid w:val="004A1986"/>
    <w:rsid w:val="004A324E"/>
    <w:rsid w:val="004A32FA"/>
    <w:rsid w:val="004A46B3"/>
    <w:rsid w:val="004A551E"/>
    <w:rsid w:val="004A5A9C"/>
    <w:rsid w:val="004A6B89"/>
    <w:rsid w:val="004A774C"/>
    <w:rsid w:val="004B163D"/>
    <w:rsid w:val="004B4054"/>
    <w:rsid w:val="004B4196"/>
    <w:rsid w:val="004B4460"/>
    <w:rsid w:val="004B4869"/>
    <w:rsid w:val="004B5964"/>
    <w:rsid w:val="004B5E0B"/>
    <w:rsid w:val="004B5EF7"/>
    <w:rsid w:val="004B62AF"/>
    <w:rsid w:val="004B6EB8"/>
    <w:rsid w:val="004B75EB"/>
    <w:rsid w:val="004B7A16"/>
    <w:rsid w:val="004B7F7C"/>
    <w:rsid w:val="004C048C"/>
    <w:rsid w:val="004C2276"/>
    <w:rsid w:val="004C254C"/>
    <w:rsid w:val="004C2993"/>
    <w:rsid w:val="004C2F81"/>
    <w:rsid w:val="004C4A4B"/>
    <w:rsid w:val="004C5612"/>
    <w:rsid w:val="004C666B"/>
    <w:rsid w:val="004C7353"/>
    <w:rsid w:val="004C76B3"/>
    <w:rsid w:val="004C7758"/>
    <w:rsid w:val="004C7B36"/>
    <w:rsid w:val="004D0521"/>
    <w:rsid w:val="004D1842"/>
    <w:rsid w:val="004D1F6C"/>
    <w:rsid w:val="004D3922"/>
    <w:rsid w:val="004D3EC5"/>
    <w:rsid w:val="004D4A3F"/>
    <w:rsid w:val="004D4D82"/>
    <w:rsid w:val="004D51CD"/>
    <w:rsid w:val="004D53DD"/>
    <w:rsid w:val="004D5913"/>
    <w:rsid w:val="004D5A6E"/>
    <w:rsid w:val="004D697A"/>
    <w:rsid w:val="004D71F4"/>
    <w:rsid w:val="004E008D"/>
    <w:rsid w:val="004E076E"/>
    <w:rsid w:val="004E0D05"/>
    <w:rsid w:val="004E1635"/>
    <w:rsid w:val="004E195E"/>
    <w:rsid w:val="004E1CF1"/>
    <w:rsid w:val="004E47F9"/>
    <w:rsid w:val="004E4B56"/>
    <w:rsid w:val="004E5648"/>
    <w:rsid w:val="004E59F2"/>
    <w:rsid w:val="004E6452"/>
    <w:rsid w:val="004E7383"/>
    <w:rsid w:val="004E7BEF"/>
    <w:rsid w:val="004F14F8"/>
    <w:rsid w:val="004F1A58"/>
    <w:rsid w:val="004F1A76"/>
    <w:rsid w:val="004F283D"/>
    <w:rsid w:val="004F291C"/>
    <w:rsid w:val="004F568C"/>
    <w:rsid w:val="004F5708"/>
    <w:rsid w:val="004F5FC6"/>
    <w:rsid w:val="004F6F61"/>
    <w:rsid w:val="004F7505"/>
    <w:rsid w:val="00500CDE"/>
    <w:rsid w:val="0050186F"/>
    <w:rsid w:val="005027E2"/>
    <w:rsid w:val="0050293E"/>
    <w:rsid w:val="005029A3"/>
    <w:rsid w:val="00502D32"/>
    <w:rsid w:val="00503D9C"/>
    <w:rsid w:val="00503E02"/>
    <w:rsid w:val="00504740"/>
    <w:rsid w:val="00504ED6"/>
    <w:rsid w:val="00505205"/>
    <w:rsid w:val="00505F36"/>
    <w:rsid w:val="00507150"/>
    <w:rsid w:val="00507864"/>
    <w:rsid w:val="00510462"/>
    <w:rsid w:val="00510FCA"/>
    <w:rsid w:val="00511456"/>
    <w:rsid w:val="00511B2C"/>
    <w:rsid w:val="00512011"/>
    <w:rsid w:val="00512D10"/>
    <w:rsid w:val="00512ECB"/>
    <w:rsid w:val="005132CE"/>
    <w:rsid w:val="00513514"/>
    <w:rsid w:val="005136E2"/>
    <w:rsid w:val="00513A8A"/>
    <w:rsid w:val="005146A9"/>
    <w:rsid w:val="00516C1C"/>
    <w:rsid w:val="00516C2E"/>
    <w:rsid w:val="00516CD5"/>
    <w:rsid w:val="00517742"/>
    <w:rsid w:val="0052046C"/>
    <w:rsid w:val="0052094A"/>
    <w:rsid w:val="00522397"/>
    <w:rsid w:val="005240F0"/>
    <w:rsid w:val="00524288"/>
    <w:rsid w:val="005244D3"/>
    <w:rsid w:val="00524531"/>
    <w:rsid w:val="00525AE0"/>
    <w:rsid w:val="005260AD"/>
    <w:rsid w:val="00526596"/>
    <w:rsid w:val="0052678B"/>
    <w:rsid w:val="00526D2B"/>
    <w:rsid w:val="00526D8B"/>
    <w:rsid w:val="00527232"/>
    <w:rsid w:val="00527DCE"/>
    <w:rsid w:val="00527FA9"/>
    <w:rsid w:val="0053044B"/>
    <w:rsid w:val="005323BA"/>
    <w:rsid w:val="00533FC6"/>
    <w:rsid w:val="0053499E"/>
    <w:rsid w:val="005375F6"/>
    <w:rsid w:val="00543899"/>
    <w:rsid w:val="00543ADA"/>
    <w:rsid w:val="005447C0"/>
    <w:rsid w:val="00544A4C"/>
    <w:rsid w:val="00545481"/>
    <w:rsid w:val="0054625E"/>
    <w:rsid w:val="0054651B"/>
    <w:rsid w:val="00546677"/>
    <w:rsid w:val="005469E2"/>
    <w:rsid w:val="00546D80"/>
    <w:rsid w:val="00547AC7"/>
    <w:rsid w:val="00550435"/>
    <w:rsid w:val="00550900"/>
    <w:rsid w:val="00553BB4"/>
    <w:rsid w:val="005546A5"/>
    <w:rsid w:val="005551AF"/>
    <w:rsid w:val="00556347"/>
    <w:rsid w:val="00556B7A"/>
    <w:rsid w:val="0055774E"/>
    <w:rsid w:val="00557866"/>
    <w:rsid w:val="00560563"/>
    <w:rsid w:val="00561457"/>
    <w:rsid w:val="005624A6"/>
    <w:rsid w:val="005625A6"/>
    <w:rsid w:val="00562E81"/>
    <w:rsid w:val="00563ADC"/>
    <w:rsid w:val="00565C90"/>
    <w:rsid w:val="0056656A"/>
    <w:rsid w:val="005666B8"/>
    <w:rsid w:val="00566F40"/>
    <w:rsid w:val="00567318"/>
    <w:rsid w:val="0056734A"/>
    <w:rsid w:val="005674C4"/>
    <w:rsid w:val="005676BB"/>
    <w:rsid w:val="005703F0"/>
    <w:rsid w:val="00570922"/>
    <w:rsid w:val="00570B0A"/>
    <w:rsid w:val="005711B9"/>
    <w:rsid w:val="00571244"/>
    <w:rsid w:val="0057185E"/>
    <w:rsid w:val="0057300A"/>
    <w:rsid w:val="00573010"/>
    <w:rsid w:val="0057401A"/>
    <w:rsid w:val="005747D2"/>
    <w:rsid w:val="00575B3A"/>
    <w:rsid w:val="005761A8"/>
    <w:rsid w:val="00577ED5"/>
    <w:rsid w:val="00577F0C"/>
    <w:rsid w:val="005803A8"/>
    <w:rsid w:val="0058215D"/>
    <w:rsid w:val="005821C9"/>
    <w:rsid w:val="005836C9"/>
    <w:rsid w:val="00583ED0"/>
    <w:rsid w:val="005904B0"/>
    <w:rsid w:val="0059189D"/>
    <w:rsid w:val="00593058"/>
    <w:rsid w:val="005940B8"/>
    <w:rsid w:val="005945CE"/>
    <w:rsid w:val="00594846"/>
    <w:rsid w:val="00594BE8"/>
    <w:rsid w:val="00595685"/>
    <w:rsid w:val="00595FBF"/>
    <w:rsid w:val="0059615A"/>
    <w:rsid w:val="005963EF"/>
    <w:rsid w:val="005A00F3"/>
    <w:rsid w:val="005A0403"/>
    <w:rsid w:val="005A17BE"/>
    <w:rsid w:val="005A1E5D"/>
    <w:rsid w:val="005A2A58"/>
    <w:rsid w:val="005A3781"/>
    <w:rsid w:val="005A3E2B"/>
    <w:rsid w:val="005A44D0"/>
    <w:rsid w:val="005A4B89"/>
    <w:rsid w:val="005A5041"/>
    <w:rsid w:val="005A51C5"/>
    <w:rsid w:val="005A7106"/>
    <w:rsid w:val="005A7189"/>
    <w:rsid w:val="005B0476"/>
    <w:rsid w:val="005B0A10"/>
    <w:rsid w:val="005B0DA8"/>
    <w:rsid w:val="005B178E"/>
    <w:rsid w:val="005B1D6B"/>
    <w:rsid w:val="005B1DBB"/>
    <w:rsid w:val="005B29FE"/>
    <w:rsid w:val="005B2CA4"/>
    <w:rsid w:val="005B2EB4"/>
    <w:rsid w:val="005B3B1E"/>
    <w:rsid w:val="005B4346"/>
    <w:rsid w:val="005B45C5"/>
    <w:rsid w:val="005B60E9"/>
    <w:rsid w:val="005B6B31"/>
    <w:rsid w:val="005B6D68"/>
    <w:rsid w:val="005B729A"/>
    <w:rsid w:val="005C0E5A"/>
    <w:rsid w:val="005C1AFC"/>
    <w:rsid w:val="005C1EFE"/>
    <w:rsid w:val="005C2691"/>
    <w:rsid w:val="005C2F54"/>
    <w:rsid w:val="005C443D"/>
    <w:rsid w:val="005C474E"/>
    <w:rsid w:val="005C4878"/>
    <w:rsid w:val="005C5B1D"/>
    <w:rsid w:val="005C77C9"/>
    <w:rsid w:val="005C7ADF"/>
    <w:rsid w:val="005C7B54"/>
    <w:rsid w:val="005D1953"/>
    <w:rsid w:val="005D1C3D"/>
    <w:rsid w:val="005D1C56"/>
    <w:rsid w:val="005D2275"/>
    <w:rsid w:val="005D2485"/>
    <w:rsid w:val="005D391C"/>
    <w:rsid w:val="005D4374"/>
    <w:rsid w:val="005D55FF"/>
    <w:rsid w:val="005D5E38"/>
    <w:rsid w:val="005D6454"/>
    <w:rsid w:val="005D64E5"/>
    <w:rsid w:val="005D7098"/>
    <w:rsid w:val="005D7218"/>
    <w:rsid w:val="005D73E7"/>
    <w:rsid w:val="005D755E"/>
    <w:rsid w:val="005D7B2F"/>
    <w:rsid w:val="005E071F"/>
    <w:rsid w:val="005E0D5B"/>
    <w:rsid w:val="005E11BB"/>
    <w:rsid w:val="005E1F57"/>
    <w:rsid w:val="005E2457"/>
    <w:rsid w:val="005E279B"/>
    <w:rsid w:val="005E48ED"/>
    <w:rsid w:val="005E4AE6"/>
    <w:rsid w:val="005E5468"/>
    <w:rsid w:val="005E6532"/>
    <w:rsid w:val="005E7441"/>
    <w:rsid w:val="005E787C"/>
    <w:rsid w:val="005F0314"/>
    <w:rsid w:val="005F03BD"/>
    <w:rsid w:val="005F2F80"/>
    <w:rsid w:val="005F3223"/>
    <w:rsid w:val="005F33E1"/>
    <w:rsid w:val="005F467F"/>
    <w:rsid w:val="005F477A"/>
    <w:rsid w:val="005F4D2B"/>
    <w:rsid w:val="005F67E6"/>
    <w:rsid w:val="005F7176"/>
    <w:rsid w:val="005F7D06"/>
    <w:rsid w:val="00600533"/>
    <w:rsid w:val="00602821"/>
    <w:rsid w:val="00602AC7"/>
    <w:rsid w:val="0060364E"/>
    <w:rsid w:val="00603E8A"/>
    <w:rsid w:val="0060485D"/>
    <w:rsid w:val="00604F7D"/>
    <w:rsid w:val="00605E0E"/>
    <w:rsid w:val="0060629C"/>
    <w:rsid w:val="00606941"/>
    <w:rsid w:val="00607A45"/>
    <w:rsid w:val="00611BAB"/>
    <w:rsid w:val="0061309A"/>
    <w:rsid w:val="0061567E"/>
    <w:rsid w:val="00615ED7"/>
    <w:rsid w:val="0061638E"/>
    <w:rsid w:val="00616659"/>
    <w:rsid w:val="006205BC"/>
    <w:rsid w:val="00620EA9"/>
    <w:rsid w:val="00621294"/>
    <w:rsid w:val="0062165A"/>
    <w:rsid w:val="00621D09"/>
    <w:rsid w:val="00622A89"/>
    <w:rsid w:val="00622DDD"/>
    <w:rsid w:val="0062304C"/>
    <w:rsid w:val="00623E89"/>
    <w:rsid w:val="00624603"/>
    <w:rsid w:val="00624B2F"/>
    <w:rsid w:val="00625C80"/>
    <w:rsid w:val="00626551"/>
    <w:rsid w:val="0062679A"/>
    <w:rsid w:val="00626AB6"/>
    <w:rsid w:val="00626DDE"/>
    <w:rsid w:val="00627005"/>
    <w:rsid w:val="00627DFF"/>
    <w:rsid w:val="00630170"/>
    <w:rsid w:val="00630843"/>
    <w:rsid w:val="00632840"/>
    <w:rsid w:val="006330FF"/>
    <w:rsid w:val="00633224"/>
    <w:rsid w:val="00633940"/>
    <w:rsid w:val="00633A9D"/>
    <w:rsid w:val="006340B8"/>
    <w:rsid w:val="006341C7"/>
    <w:rsid w:val="00634A9D"/>
    <w:rsid w:val="00634E4A"/>
    <w:rsid w:val="00635018"/>
    <w:rsid w:val="00635712"/>
    <w:rsid w:val="006367C5"/>
    <w:rsid w:val="00636B9A"/>
    <w:rsid w:val="00637542"/>
    <w:rsid w:val="00640478"/>
    <w:rsid w:val="00640CD0"/>
    <w:rsid w:val="006411DC"/>
    <w:rsid w:val="006414DE"/>
    <w:rsid w:val="00641B35"/>
    <w:rsid w:val="00641BFE"/>
    <w:rsid w:val="00642D14"/>
    <w:rsid w:val="00643E9B"/>
    <w:rsid w:val="00644CFA"/>
    <w:rsid w:val="006461A7"/>
    <w:rsid w:val="00652ED5"/>
    <w:rsid w:val="00652F72"/>
    <w:rsid w:val="00655006"/>
    <w:rsid w:val="006555AA"/>
    <w:rsid w:val="00655851"/>
    <w:rsid w:val="00655C09"/>
    <w:rsid w:val="00655C4F"/>
    <w:rsid w:val="00656181"/>
    <w:rsid w:val="00656670"/>
    <w:rsid w:val="00656B61"/>
    <w:rsid w:val="00657631"/>
    <w:rsid w:val="0065772D"/>
    <w:rsid w:val="00657989"/>
    <w:rsid w:val="00657AE1"/>
    <w:rsid w:val="00661AF4"/>
    <w:rsid w:val="00662F51"/>
    <w:rsid w:val="006635AE"/>
    <w:rsid w:val="00664114"/>
    <w:rsid w:val="006642F2"/>
    <w:rsid w:val="00664746"/>
    <w:rsid w:val="00665C58"/>
    <w:rsid w:val="00665EE2"/>
    <w:rsid w:val="006713A1"/>
    <w:rsid w:val="00672468"/>
    <w:rsid w:val="0067266A"/>
    <w:rsid w:val="006729DF"/>
    <w:rsid w:val="00672B31"/>
    <w:rsid w:val="00672E05"/>
    <w:rsid w:val="006735E9"/>
    <w:rsid w:val="0067371D"/>
    <w:rsid w:val="0067375C"/>
    <w:rsid w:val="00673C77"/>
    <w:rsid w:val="006743C9"/>
    <w:rsid w:val="0067511E"/>
    <w:rsid w:val="00675BF9"/>
    <w:rsid w:val="00676136"/>
    <w:rsid w:val="006762E6"/>
    <w:rsid w:val="00676BD8"/>
    <w:rsid w:val="00676D77"/>
    <w:rsid w:val="00676E76"/>
    <w:rsid w:val="006771E4"/>
    <w:rsid w:val="00677EDC"/>
    <w:rsid w:val="00677F68"/>
    <w:rsid w:val="0068066A"/>
    <w:rsid w:val="00681073"/>
    <w:rsid w:val="006821D2"/>
    <w:rsid w:val="00682471"/>
    <w:rsid w:val="00683418"/>
    <w:rsid w:val="00683B7F"/>
    <w:rsid w:val="00684076"/>
    <w:rsid w:val="006842D2"/>
    <w:rsid w:val="0068453E"/>
    <w:rsid w:val="00684B19"/>
    <w:rsid w:val="00684DAA"/>
    <w:rsid w:val="00686A57"/>
    <w:rsid w:val="00687C15"/>
    <w:rsid w:val="006900B2"/>
    <w:rsid w:val="00690A77"/>
    <w:rsid w:val="00691008"/>
    <w:rsid w:val="00691D77"/>
    <w:rsid w:val="006924EE"/>
    <w:rsid w:val="00692C8C"/>
    <w:rsid w:val="0069313B"/>
    <w:rsid w:val="0069314F"/>
    <w:rsid w:val="006936D0"/>
    <w:rsid w:val="00693C8A"/>
    <w:rsid w:val="00693C9B"/>
    <w:rsid w:val="00693D73"/>
    <w:rsid w:val="006946D7"/>
    <w:rsid w:val="00694AA8"/>
    <w:rsid w:val="0069702B"/>
    <w:rsid w:val="0069768C"/>
    <w:rsid w:val="006A02B4"/>
    <w:rsid w:val="006A02DD"/>
    <w:rsid w:val="006A0619"/>
    <w:rsid w:val="006A12CF"/>
    <w:rsid w:val="006A13E3"/>
    <w:rsid w:val="006A1612"/>
    <w:rsid w:val="006A1766"/>
    <w:rsid w:val="006A1CC4"/>
    <w:rsid w:val="006A1DD0"/>
    <w:rsid w:val="006A350D"/>
    <w:rsid w:val="006A364A"/>
    <w:rsid w:val="006A3D9D"/>
    <w:rsid w:val="006A3F21"/>
    <w:rsid w:val="006A4A4F"/>
    <w:rsid w:val="006A4F63"/>
    <w:rsid w:val="006A520F"/>
    <w:rsid w:val="006A5639"/>
    <w:rsid w:val="006A6D85"/>
    <w:rsid w:val="006A6F5D"/>
    <w:rsid w:val="006A7A3C"/>
    <w:rsid w:val="006B2058"/>
    <w:rsid w:val="006B294A"/>
    <w:rsid w:val="006B2EFD"/>
    <w:rsid w:val="006B3885"/>
    <w:rsid w:val="006B4F49"/>
    <w:rsid w:val="006B7F4E"/>
    <w:rsid w:val="006C11B0"/>
    <w:rsid w:val="006C43F2"/>
    <w:rsid w:val="006C4C2C"/>
    <w:rsid w:val="006C4F70"/>
    <w:rsid w:val="006C4FCC"/>
    <w:rsid w:val="006C6594"/>
    <w:rsid w:val="006C6915"/>
    <w:rsid w:val="006C6E4F"/>
    <w:rsid w:val="006C7F8B"/>
    <w:rsid w:val="006D031C"/>
    <w:rsid w:val="006D1A8E"/>
    <w:rsid w:val="006D2C9D"/>
    <w:rsid w:val="006D3AEF"/>
    <w:rsid w:val="006D43DD"/>
    <w:rsid w:val="006D4555"/>
    <w:rsid w:val="006D4C1A"/>
    <w:rsid w:val="006D7DB6"/>
    <w:rsid w:val="006E0EC6"/>
    <w:rsid w:val="006E0EE9"/>
    <w:rsid w:val="006E1914"/>
    <w:rsid w:val="006E2406"/>
    <w:rsid w:val="006E249D"/>
    <w:rsid w:val="006E2B52"/>
    <w:rsid w:val="006E2BB6"/>
    <w:rsid w:val="006E3AB6"/>
    <w:rsid w:val="006E3C94"/>
    <w:rsid w:val="006E3FEC"/>
    <w:rsid w:val="006E568C"/>
    <w:rsid w:val="006E571C"/>
    <w:rsid w:val="006E5BE6"/>
    <w:rsid w:val="006E6B07"/>
    <w:rsid w:val="006E7AE9"/>
    <w:rsid w:val="006E7C32"/>
    <w:rsid w:val="006F1E5B"/>
    <w:rsid w:val="006F229B"/>
    <w:rsid w:val="006F2ACA"/>
    <w:rsid w:val="006F361F"/>
    <w:rsid w:val="006F4ABD"/>
    <w:rsid w:val="006F4D11"/>
    <w:rsid w:val="006F6298"/>
    <w:rsid w:val="006F6357"/>
    <w:rsid w:val="006F68D3"/>
    <w:rsid w:val="006F6D1A"/>
    <w:rsid w:val="006F7227"/>
    <w:rsid w:val="00700079"/>
    <w:rsid w:val="007006CF"/>
    <w:rsid w:val="0070071C"/>
    <w:rsid w:val="0070101C"/>
    <w:rsid w:val="0070251D"/>
    <w:rsid w:val="00703D59"/>
    <w:rsid w:val="007041B3"/>
    <w:rsid w:val="007042E1"/>
    <w:rsid w:val="007044CD"/>
    <w:rsid w:val="00704E74"/>
    <w:rsid w:val="00705D8D"/>
    <w:rsid w:val="00706425"/>
    <w:rsid w:val="00706433"/>
    <w:rsid w:val="00706B22"/>
    <w:rsid w:val="00707960"/>
    <w:rsid w:val="007106A9"/>
    <w:rsid w:val="00710761"/>
    <w:rsid w:val="00710843"/>
    <w:rsid w:val="00710E61"/>
    <w:rsid w:val="00711908"/>
    <w:rsid w:val="00712139"/>
    <w:rsid w:val="00713354"/>
    <w:rsid w:val="00713DA3"/>
    <w:rsid w:val="00713E1E"/>
    <w:rsid w:val="007140E3"/>
    <w:rsid w:val="00714645"/>
    <w:rsid w:val="00714DE6"/>
    <w:rsid w:val="00716543"/>
    <w:rsid w:val="00716703"/>
    <w:rsid w:val="00716F49"/>
    <w:rsid w:val="0072065D"/>
    <w:rsid w:val="00720C6B"/>
    <w:rsid w:val="00721FDC"/>
    <w:rsid w:val="00722504"/>
    <w:rsid w:val="00724E16"/>
    <w:rsid w:val="007257E9"/>
    <w:rsid w:val="007259E2"/>
    <w:rsid w:val="00725DC3"/>
    <w:rsid w:val="0072610E"/>
    <w:rsid w:val="007271DF"/>
    <w:rsid w:val="0073204E"/>
    <w:rsid w:val="00732108"/>
    <w:rsid w:val="00733444"/>
    <w:rsid w:val="00733AF9"/>
    <w:rsid w:val="00733E36"/>
    <w:rsid w:val="007347F2"/>
    <w:rsid w:val="00735642"/>
    <w:rsid w:val="00735D9A"/>
    <w:rsid w:val="00735DBD"/>
    <w:rsid w:val="00735FA8"/>
    <w:rsid w:val="0073701F"/>
    <w:rsid w:val="00737651"/>
    <w:rsid w:val="007378E5"/>
    <w:rsid w:val="00737E97"/>
    <w:rsid w:val="007415AB"/>
    <w:rsid w:val="007417EB"/>
    <w:rsid w:val="00741D4B"/>
    <w:rsid w:val="00742605"/>
    <w:rsid w:val="007429D9"/>
    <w:rsid w:val="00742B43"/>
    <w:rsid w:val="00742F93"/>
    <w:rsid w:val="00743124"/>
    <w:rsid w:val="00743312"/>
    <w:rsid w:val="00743B4E"/>
    <w:rsid w:val="007442FA"/>
    <w:rsid w:val="00744308"/>
    <w:rsid w:val="007471D9"/>
    <w:rsid w:val="00752527"/>
    <w:rsid w:val="00752B5B"/>
    <w:rsid w:val="00753566"/>
    <w:rsid w:val="007542B7"/>
    <w:rsid w:val="00754646"/>
    <w:rsid w:val="00754DE1"/>
    <w:rsid w:val="00755A31"/>
    <w:rsid w:val="00755BFC"/>
    <w:rsid w:val="00755F04"/>
    <w:rsid w:val="007561AC"/>
    <w:rsid w:val="00756F1A"/>
    <w:rsid w:val="007576D4"/>
    <w:rsid w:val="00757E3C"/>
    <w:rsid w:val="00760091"/>
    <w:rsid w:val="0076015E"/>
    <w:rsid w:val="00760608"/>
    <w:rsid w:val="0076130D"/>
    <w:rsid w:val="00766856"/>
    <w:rsid w:val="00766E16"/>
    <w:rsid w:val="00770E7F"/>
    <w:rsid w:val="00771134"/>
    <w:rsid w:val="007715E2"/>
    <w:rsid w:val="00772604"/>
    <w:rsid w:val="00772F77"/>
    <w:rsid w:val="00773443"/>
    <w:rsid w:val="007734DE"/>
    <w:rsid w:val="00773626"/>
    <w:rsid w:val="00774C63"/>
    <w:rsid w:val="00774F37"/>
    <w:rsid w:val="0077524C"/>
    <w:rsid w:val="00776141"/>
    <w:rsid w:val="00776DD4"/>
    <w:rsid w:val="0077752D"/>
    <w:rsid w:val="00780C66"/>
    <w:rsid w:val="00780D75"/>
    <w:rsid w:val="00781A30"/>
    <w:rsid w:val="00781C6A"/>
    <w:rsid w:val="00781C98"/>
    <w:rsid w:val="00782552"/>
    <w:rsid w:val="007830BE"/>
    <w:rsid w:val="00783602"/>
    <w:rsid w:val="00786357"/>
    <w:rsid w:val="00786C2F"/>
    <w:rsid w:val="00790302"/>
    <w:rsid w:val="00790DE4"/>
    <w:rsid w:val="00791AD7"/>
    <w:rsid w:val="00791D05"/>
    <w:rsid w:val="00792017"/>
    <w:rsid w:val="00793309"/>
    <w:rsid w:val="00793B20"/>
    <w:rsid w:val="00793D99"/>
    <w:rsid w:val="00794989"/>
    <w:rsid w:val="00794E90"/>
    <w:rsid w:val="0079507C"/>
    <w:rsid w:val="0079625C"/>
    <w:rsid w:val="007962A0"/>
    <w:rsid w:val="007A05FE"/>
    <w:rsid w:val="007A0B2B"/>
    <w:rsid w:val="007A1234"/>
    <w:rsid w:val="007A1271"/>
    <w:rsid w:val="007A1362"/>
    <w:rsid w:val="007A1625"/>
    <w:rsid w:val="007A1E14"/>
    <w:rsid w:val="007A2151"/>
    <w:rsid w:val="007A22CA"/>
    <w:rsid w:val="007A28AB"/>
    <w:rsid w:val="007A3CBD"/>
    <w:rsid w:val="007A46C3"/>
    <w:rsid w:val="007A513E"/>
    <w:rsid w:val="007A5D5C"/>
    <w:rsid w:val="007A5EBF"/>
    <w:rsid w:val="007A6415"/>
    <w:rsid w:val="007A6544"/>
    <w:rsid w:val="007A7108"/>
    <w:rsid w:val="007A710A"/>
    <w:rsid w:val="007B0859"/>
    <w:rsid w:val="007B162F"/>
    <w:rsid w:val="007B21A4"/>
    <w:rsid w:val="007B2FD6"/>
    <w:rsid w:val="007B3715"/>
    <w:rsid w:val="007B3C12"/>
    <w:rsid w:val="007B3F49"/>
    <w:rsid w:val="007B469F"/>
    <w:rsid w:val="007B5DB3"/>
    <w:rsid w:val="007B5E34"/>
    <w:rsid w:val="007B6757"/>
    <w:rsid w:val="007B68BC"/>
    <w:rsid w:val="007B776F"/>
    <w:rsid w:val="007B79AF"/>
    <w:rsid w:val="007B7A55"/>
    <w:rsid w:val="007C0F32"/>
    <w:rsid w:val="007C20D1"/>
    <w:rsid w:val="007C2571"/>
    <w:rsid w:val="007C3A1A"/>
    <w:rsid w:val="007C437C"/>
    <w:rsid w:val="007C5825"/>
    <w:rsid w:val="007C6027"/>
    <w:rsid w:val="007C6226"/>
    <w:rsid w:val="007C631C"/>
    <w:rsid w:val="007C6D98"/>
    <w:rsid w:val="007C6FF5"/>
    <w:rsid w:val="007C70C6"/>
    <w:rsid w:val="007D0DC1"/>
    <w:rsid w:val="007D0FEF"/>
    <w:rsid w:val="007D1D85"/>
    <w:rsid w:val="007D340F"/>
    <w:rsid w:val="007D3BF2"/>
    <w:rsid w:val="007D3FF2"/>
    <w:rsid w:val="007D60AA"/>
    <w:rsid w:val="007D6354"/>
    <w:rsid w:val="007D726D"/>
    <w:rsid w:val="007E059C"/>
    <w:rsid w:val="007E1F89"/>
    <w:rsid w:val="007E278D"/>
    <w:rsid w:val="007E3323"/>
    <w:rsid w:val="007E4D16"/>
    <w:rsid w:val="007E4FF4"/>
    <w:rsid w:val="007E5279"/>
    <w:rsid w:val="007E5383"/>
    <w:rsid w:val="007E56DC"/>
    <w:rsid w:val="007E5EE2"/>
    <w:rsid w:val="007E6EC5"/>
    <w:rsid w:val="007F06FC"/>
    <w:rsid w:val="007F13DF"/>
    <w:rsid w:val="007F243D"/>
    <w:rsid w:val="007F33E1"/>
    <w:rsid w:val="007F33FB"/>
    <w:rsid w:val="007F3612"/>
    <w:rsid w:val="007F56B4"/>
    <w:rsid w:val="007F5E90"/>
    <w:rsid w:val="007F64AB"/>
    <w:rsid w:val="007F6DDE"/>
    <w:rsid w:val="007F6EC4"/>
    <w:rsid w:val="007F73FE"/>
    <w:rsid w:val="007F74C1"/>
    <w:rsid w:val="007F796A"/>
    <w:rsid w:val="00800A4B"/>
    <w:rsid w:val="008015A5"/>
    <w:rsid w:val="00801BFD"/>
    <w:rsid w:val="008035CE"/>
    <w:rsid w:val="00803D9B"/>
    <w:rsid w:val="00803E32"/>
    <w:rsid w:val="008040E7"/>
    <w:rsid w:val="0080419D"/>
    <w:rsid w:val="00805087"/>
    <w:rsid w:val="0080599F"/>
    <w:rsid w:val="00806887"/>
    <w:rsid w:val="00806970"/>
    <w:rsid w:val="0081029E"/>
    <w:rsid w:val="008102DA"/>
    <w:rsid w:val="008108EE"/>
    <w:rsid w:val="00811579"/>
    <w:rsid w:val="008118CD"/>
    <w:rsid w:val="0081306D"/>
    <w:rsid w:val="008138C7"/>
    <w:rsid w:val="00813B5C"/>
    <w:rsid w:val="008145BE"/>
    <w:rsid w:val="00814C57"/>
    <w:rsid w:val="008157F8"/>
    <w:rsid w:val="00815B42"/>
    <w:rsid w:val="00816F4C"/>
    <w:rsid w:val="0081750F"/>
    <w:rsid w:val="00817E1A"/>
    <w:rsid w:val="00820773"/>
    <w:rsid w:val="00820CB8"/>
    <w:rsid w:val="00820E42"/>
    <w:rsid w:val="00820EE8"/>
    <w:rsid w:val="00820FDF"/>
    <w:rsid w:val="00821663"/>
    <w:rsid w:val="00821890"/>
    <w:rsid w:val="00821BAC"/>
    <w:rsid w:val="00823042"/>
    <w:rsid w:val="0082345A"/>
    <w:rsid w:val="00823656"/>
    <w:rsid w:val="00823EC6"/>
    <w:rsid w:val="00824349"/>
    <w:rsid w:val="008245DC"/>
    <w:rsid w:val="00824BD7"/>
    <w:rsid w:val="0082604A"/>
    <w:rsid w:val="008264B9"/>
    <w:rsid w:val="00826693"/>
    <w:rsid w:val="00826C7E"/>
    <w:rsid w:val="00826FA7"/>
    <w:rsid w:val="00827237"/>
    <w:rsid w:val="0082793B"/>
    <w:rsid w:val="00831C77"/>
    <w:rsid w:val="00832227"/>
    <w:rsid w:val="008333F6"/>
    <w:rsid w:val="008348BC"/>
    <w:rsid w:val="00834DD7"/>
    <w:rsid w:val="008353DD"/>
    <w:rsid w:val="00836980"/>
    <w:rsid w:val="0083704A"/>
    <w:rsid w:val="00837551"/>
    <w:rsid w:val="00837CD8"/>
    <w:rsid w:val="00840D92"/>
    <w:rsid w:val="00841526"/>
    <w:rsid w:val="00841A16"/>
    <w:rsid w:val="00842BEF"/>
    <w:rsid w:val="0084303C"/>
    <w:rsid w:val="008433E9"/>
    <w:rsid w:val="00844CDA"/>
    <w:rsid w:val="00844DAB"/>
    <w:rsid w:val="00844E14"/>
    <w:rsid w:val="008452D3"/>
    <w:rsid w:val="008456C3"/>
    <w:rsid w:val="00846F52"/>
    <w:rsid w:val="00846F89"/>
    <w:rsid w:val="00847B95"/>
    <w:rsid w:val="00850C72"/>
    <w:rsid w:val="00851021"/>
    <w:rsid w:val="008513A0"/>
    <w:rsid w:val="00853BF3"/>
    <w:rsid w:val="00853E6A"/>
    <w:rsid w:val="00853F49"/>
    <w:rsid w:val="0085450D"/>
    <w:rsid w:val="008545FE"/>
    <w:rsid w:val="00855552"/>
    <w:rsid w:val="008556FE"/>
    <w:rsid w:val="00855AC6"/>
    <w:rsid w:val="0085632C"/>
    <w:rsid w:val="0085682E"/>
    <w:rsid w:val="00856BF9"/>
    <w:rsid w:val="0085730E"/>
    <w:rsid w:val="00857B1A"/>
    <w:rsid w:val="00857EFC"/>
    <w:rsid w:val="008626B3"/>
    <w:rsid w:val="008630EA"/>
    <w:rsid w:val="008647E0"/>
    <w:rsid w:val="00864A9D"/>
    <w:rsid w:val="00864BA8"/>
    <w:rsid w:val="00865055"/>
    <w:rsid w:val="008653B7"/>
    <w:rsid w:val="00865485"/>
    <w:rsid w:val="00866385"/>
    <w:rsid w:val="00866B43"/>
    <w:rsid w:val="00866D39"/>
    <w:rsid w:val="00870802"/>
    <w:rsid w:val="0087400B"/>
    <w:rsid w:val="00874138"/>
    <w:rsid w:val="00874524"/>
    <w:rsid w:val="00874713"/>
    <w:rsid w:val="00874CD3"/>
    <w:rsid w:val="00874D18"/>
    <w:rsid w:val="0087533D"/>
    <w:rsid w:val="00875375"/>
    <w:rsid w:val="00876C98"/>
    <w:rsid w:val="00877151"/>
    <w:rsid w:val="0087728C"/>
    <w:rsid w:val="00877ED6"/>
    <w:rsid w:val="00881D8F"/>
    <w:rsid w:val="00882A69"/>
    <w:rsid w:val="00882C5A"/>
    <w:rsid w:val="00884074"/>
    <w:rsid w:val="008849A2"/>
    <w:rsid w:val="008849E9"/>
    <w:rsid w:val="00884ECA"/>
    <w:rsid w:val="00884F44"/>
    <w:rsid w:val="00884FC9"/>
    <w:rsid w:val="00885095"/>
    <w:rsid w:val="008875DA"/>
    <w:rsid w:val="00887A3D"/>
    <w:rsid w:val="00887C10"/>
    <w:rsid w:val="00887C9E"/>
    <w:rsid w:val="00890807"/>
    <w:rsid w:val="00890DF0"/>
    <w:rsid w:val="00890F34"/>
    <w:rsid w:val="008917B6"/>
    <w:rsid w:val="00891EB6"/>
    <w:rsid w:val="00892180"/>
    <w:rsid w:val="00892251"/>
    <w:rsid w:val="008923A9"/>
    <w:rsid w:val="0089356A"/>
    <w:rsid w:val="00893792"/>
    <w:rsid w:val="00894E93"/>
    <w:rsid w:val="008953C8"/>
    <w:rsid w:val="00895BCB"/>
    <w:rsid w:val="00895F89"/>
    <w:rsid w:val="008960FF"/>
    <w:rsid w:val="00896370"/>
    <w:rsid w:val="00896940"/>
    <w:rsid w:val="008A1FAA"/>
    <w:rsid w:val="008A2C77"/>
    <w:rsid w:val="008A2CCE"/>
    <w:rsid w:val="008A4776"/>
    <w:rsid w:val="008A4F40"/>
    <w:rsid w:val="008A62C5"/>
    <w:rsid w:val="008A67FA"/>
    <w:rsid w:val="008B025D"/>
    <w:rsid w:val="008B15BD"/>
    <w:rsid w:val="008B29AA"/>
    <w:rsid w:val="008B2D38"/>
    <w:rsid w:val="008B3017"/>
    <w:rsid w:val="008B35D3"/>
    <w:rsid w:val="008B379D"/>
    <w:rsid w:val="008B3A13"/>
    <w:rsid w:val="008B42F4"/>
    <w:rsid w:val="008B506F"/>
    <w:rsid w:val="008B79D5"/>
    <w:rsid w:val="008C0532"/>
    <w:rsid w:val="008C0829"/>
    <w:rsid w:val="008C0B8F"/>
    <w:rsid w:val="008C1022"/>
    <w:rsid w:val="008C15D3"/>
    <w:rsid w:val="008C3D25"/>
    <w:rsid w:val="008C4AED"/>
    <w:rsid w:val="008C51EC"/>
    <w:rsid w:val="008C5EE1"/>
    <w:rsid w:val="008C6426"/>
    <w:rsid w:val="008C6511"/>
    <w:rsid w:val="008C6833"/>
    <w:rsid w:val="008D0ACD"/>
    <w:rsid w:val="008D0CDD"/>
    <w:rsid w:val="008D0F28"/>
    <w:rsid w:val="008D1245"/>
    <w:rsid w:val="008D269C"/>
    <w:rsid w:val="008D34C6"/>
    <w:rsid w:val="008D55A1"/>
    <w:rsid w:val="008D5633"/>
    <w:rsid w:val="008D5929"/>
    <w:rsid w:val="008D5F37"/>
    <w:rsid w:val="008D635A"/>
    <w:rsid w:val="008D7858"/>
    <w:rsid w:val="008E0DF5"/>
    <w:rsid w:val="008E1151"/>
    <w:rsid w:val="008E1900"/>
    <w:rsid w:val="008E2EC8"/>
    <w:rsid w:val="008E393F"/>
    <w:rsid w:val="008E44CF"/>
    <w:rsid w:val="008E4BDD"/>
    <w:rsid w:val="008E536A"/>
    <w:rsid w:val="008E57FE"/>
    <w:rsid w:val="008E5B49"/>
    <w:rsid w:val="008E7DAE"/>
    <w:rsid w:val="008F0E9F"/>
    <w:rsid w:val="008F1250"/>
    <w:rsid w:val="008F1F14"/>
    <w:rsid w:val="008F2968"/>
    <w:rsid w:val="008F3178"/>
    <w:rsid w:val="008F319C"/>
    <w:rsid w:val="008F3F6F"/>
    <w:rsid w:val="008F50AE"/>
    <w:rsid w:val="008F53FF"/>
    <w:rsid w:val="008F5415"/>
    <w:rsid w:val="008F6640"/>
    <w:rsid w:val="008F7559"/>
    <w:rsid w:val="008F7582"/>
    <w:rsid w:val="00900180"/>
    <w:rsid w:val="00900866"/>
    <w:rsid w:val="009021EA"/>
    <w:rsid w:val="00902F6D"/>
    <w:rsid w:val="009039C3"/>
    <w:rsid w:val="00903E25"/>
    <w:rsid w:val="00903FF5"/>
    <w:rsid w:val="0090473E"/>
    <w:rsid w:val="00904876"/>
    <w:rsid w:val="0090580B"/>
    <w:rsid w:val="00905CC0"/>
    <w:rsid w:val="00906575"/>
    <w:rsid w:val="00910201"/>
    <w:rsid w:val="009106EF"/>
    <w:rsid w:val="00912552"/>
    <w:rsid w:val="00912757"/>
    <w:rsid w:val="009147D0"/>
    <w:rsid w:val="009150C0"/>
    <w:rsid w:val="009163F6"/>
    <w:rsid w:val="00917A97"/>
    <w:rsid w:val="00920264"/>
    <w:rsid w:val="00921035"/>
    <w:rsid w:val="0092135D"/>
    <w:rsid w:val="009216A6"/>
    <w:rsid w:val="009226DD"/>
    <w:rsid w:val="009226EE"/>
    <w:rsid w:val="00922870"/>
    <w:rsid w:val="00922BAC"/>
    <w:rsid w:val="00923636"/>
    <w:rsid w:val="009239B7"/>
    <w:rsid w:val="009243EC"/>
    <w:rsid w:val="0092442D"/>
    <w:rsid w:val="00924FB1"/>
    <w:rsid w:val="00925765"/>
    <w:rsid w:val="00925B93"/>
    <w:rsid w:val="00926C95"/>
    <w:rsid w:val="00926E23"/>
    <w:rsid w:val="00927418"/>
    <w:rsid w:val="009279D1"/>
    <w:rsid w:val="00927CCE"/>
    <w:rsid w:val="009303D4"/>
    <w:rsid w:val="00931FA2"/>
    <w:rsid w:val="00931FC0"/>
    <w:rsid w:val="0093205E"/>
    <w:rsid w:val="00932BDD"/>
    <w:rsid w:val="00932DB6"/>
    <w:rsid w:val="00933066"/>
    <w:rsid w:val="00933BAA"/>
    <w:rsid w:val="00933EC7"/>
    <w:rsid w:val="00934E8F"/>
    <w:rsid w:val="00934F71"/>
    <w:rsid w:val="00936D24"/>
    <w:rsid w:val="00937120"/>
    <w:rsid w:val="009374D9"/>
    <w:rsid w:val="0094115C"/>
    <w:rsid w:val="00942815"/>
    <w:rsid w:val="0094330C"/>
    <w:rsid w:val="00943B5F"/>
    <w:rsid w:val="00944E13"/>
    <w:rsid w:val="00947840"/>
    <w:rsid w:val="00947D07"/>
    <w:rsid w:val="00950611"/>
    <w:rsid w:val="00954025"/>
    <w:rsid w:val="00954D90"/>
    <w:rsid w:val="00954E91"/>
    <w:rsid w:val="00955503"/>
    <w:rsid w:val="00955C83"/>
    <w:rsid w:val="009562EC"/>
    <w:rsid w:val="009563F1"/>
    <w:rsid w:val="00956A3C"/>
    <w:rsid w:val="00956C04"/>
    <w:rsid w:val="00956DD8"/>
    <w:rsid w:val="0095739A"/>
    <w:rsid w:val="00957E26"/>
    <w:rsid w:val="00960D50"/>
    <w:rsid w:val="00960E53"/>
    <w:rsid w:val="00962FC6"/>
    <w:rsid w:val="009631F4"/>
    <w:rsid w:val="00963397"/>
    <w:rsid w:val="00963547"/>
    <w:rsid w:val="00963C11"/>
    <w:rsid w:val="009643C4"/>
    <w:rsid w:val="00964C12"/>
    <w:rsid w:val="00965528"/>
    <w:rsid w:val="00966C28"/>
    <w:rsid w:val="0096726D"/>
    <w:rsid w:val="00967600"/>
    <w:rsid w:val="00967AD8"/>
    <w:rsid w:val="00970C7A"/>
    <w:rsid w:val="00970EEB"/>
    <w:rsid w:val="0097139B"/>
    <w:rsid w:val="00973389"/>
    <w:rsid w:val="00973653"/>
    <w:rsid w:val="00973969"/>
    <w:rsid w:val="00973FBC"/>
    <w:rsid w:val="00974282"/>
    <w:rsid w:val="00974FF8"/>
    <w:rsid w:val="00975149"/>
    <w:rsid w:val="009753ED"/>
    <w:rsid w:val="009755E2"/>
    <w:rsid w:val="009762C5"/>
    <w:rsid w:val="009768B0"/>
    <w:rsid w:val="00976E42"/>
    <w:rsid w:val="00980D45"/>
    <w:rsid w:val="00981258"/>
    <w:rsid w:val="00981ABA"/>
    <w:rsid w:val="00982455"/>
    <w:rsid w:val="00982B76"/>
    <w:rsid w:val="00982D2F"/>
    <w:rsid w:val="009838DB"/>
    <w:rsid w:val="00983EC4"/>
    <w:rsid w:val="009854C4"/>
    <w:rsid w:val="00985FA9"/>
    <w:rsid w:val="00986EF7"/>
    <w:rsid w:val="00987979"/>
    <w:rsid w:val="009900D2"/>
    <w:rsid w:val="009910BC"/>
    <w:rsid w:val="00991C49"/>
    <w:rsid w:val="009939A0"/>
    <w:rsid w:val="009939C2"/>
    <w:rsid w:val="00993E85"/>
    <w:rsid w:val="00994894"/>
    <w:rsid w:val="00994BB1"/>
    <w:rsid w:val="00994EDE"/>
    <w:rsid w:val="0099581B"/>
    <w:rsid w:val="009958BA"/>
    <w:rsid w:val="009958FB"/>
    <w:rsid w:val="00995A92"/>
    <w:rsid w:val="00995CF8"/>
    <w:rsid w:val="00996328"/>
    <w:rsid w:val="00996E5B"/>
    <w:rsid w:val="00997833"/>
    <w:rsid w:val="009A035D"/>
    <w:rsid w:val="009A0490"/>
    <w:rsid w:val="009A09AF"/>
    <w:rsid w:val="009A0A14"/>
    <w:rsid w:val="009A0EB0"/>
    <w:rsid w:val="009A0ED6"/>
    <w:rsid w:val="009A109E"/>
    <w:rsid w:val="009A116A"/>
    <w:rsid w:val="009A2661"/>
    <w:rsid w:val="009A2937"/>
    <w:rsid w:val="009A3A99"/>
    <w:rsid w:val="009A4267"/>
    <w:rsid w:val="009A439E"/>
    <w:rsid w:val="009A47F8"/>
    <w:rsid w:val="009A59B9"/>
    <w:rsid w:val="009A5E79"/>
    <w:rsid w:val="009A63AC"/>
    <w:rsid w:val="009A7100"/>
    <w:rsid w:val="009B052F"/>
    <w:rsid w:val="009B0C0C"/>
    <w:rsid w:val="009B2194"/>
    <w:rsid w:val="009B398B"/>
    <w:rsid w:val="009B4321"/>
    <w:rsid w:val="009B4D51"/>
    <w:rsid w:val="009B5D3F"/>
    <w:rsid w:val="009B7F0D"/>
    <w:rsid w:val="009C04DC"/>
    <w:rsid w:val="009C123A"/>
    <w:rsid w:val="009C2461"/>
    <w:rsid w:val="009C384A"/>
    <w:rsid w:val="009C3978"/>
    <w:rsid w:val="009C3C12"/>
    <w:rsid w:val="009C3F73"/>
    <w:rsid w:val="009C517E"/>
    <w:rsid w:val="009C5FCF"/>
    <w:rsid w:val="009C64B4"/>
    <w:rsid w:val="009C6ADD"/>
    <w:rsid w:val="009C7702"/>
    <w:rsid w:val="009C7B71"/>
    <w:rsid w:val="009D00F5"/>
    <w:rsid w:val="009D0BAF"/>
    <w:rsid w:val="009D0FAC"/>
    <w:rsid w:val="009D2914"/>
    <w:rsid w:val="009D2B0D"/>
    <w:rsid w:val="009D353B"/>
    <w:rsid w:val="009D39E9"/>
    <w:rsid w:val="009D54D1"/>
    <w:rsid w:val="009D6865"/>
    <w:rsid w:val="009D7BB2"/>
    <w:rsid w:val="009D7C17"/>
    <w:rsid w:val="009E1311"/>
    <w:rsid w:val="009E1D4D"/>
    <w:rsid w:val="009E227B"/>
    <w:rsid w:val="009E2D99"/>
    <w:rsid w:val="009E34A5"/>
    <w:rsid w:val="009E3A6F"/>
    <w:rsid w:val="009E3EE0"/>
    <w:rsid w:val="009E44A8"/>
    <w:rsid w:val="009E44BA"/>
    <w:rsid w:val="009E4F7A"/>
    <w:rsid w:val="009E4FCD"/>
    <w:rsid w:val="009E5CF4"/>
    <w:rsid w:val="009E7E8F"/>
    <w:rsid w:val="009F1594"/>
    <w:rsid w:val="009F171C"/>
    <w:rsid w:val="009F34A7"/>
    <w:rsid w:val="009F3669"/>
    <w:rsid w:val="009F4F04"/>
    <w:rsid w:val="009F7485"/>
    <w:rsid w:val="009F7622"/>
    <w:rsid w:val="009F7A1C"/>
    <w:rsid w:val="009F7A52"/>
    <w:rsid w:val="00A011A1"/>
    <w:rsid w:val="00A01E4C"/>
    <w:rsid w:val="00A022A5"/>
    <w:rsid w:val="00A024F9"/>
    <w:rsid w:val="00A029E4"/>
    <w:rsid w:val="00A033B4"/>
    <w:rsid w:val="00A046AC"/>
    <w:rsid w:val="00A04F4B"/>
    <w:rsid w:val="00A05E4F"/>
    <w:rsid w:val="00A0608D"/>
    <w:rsid w:val="00A0641A"/>
    <w:rsid w:val="00A06D02"/>
    <w:rsid w:val="00A07E99"/>
    <w:rsid w:val="00A102B3"/>
    <w:rsid w:val="00A10D6B"/>
    <w:rsid w:val="00A11B75"/>
    <w:rsid w:val="00A123F1"/>
    <w:rsid w:val="00A15388"/>
    <w:rsid w:val="00A156CB"/>
    <w:rsid w:val="00A15B93"/>
    <w:rsid w:val="00A16666"/>
    <w:rsid w:val="00A16A17"/>
    <w:rsid w:val="00A17A2A"/>
    <w:rsid w:val="00A17A72"/>
    <w:rsid w:val="00A21131"/>
    <w:rsid w:val="00A211F7"/>
    <w:rsid w:val="00A21877"/>
    <w:rsid w:val="00A218F7"/>
    <w:rsid w:val="00A225CC"/>
    <w:rsid w:val="00A23E99"/>
    <w:rsid w:val="00A24737"/>
    <w:rsid w:val="00A24B2B"/>
    <w:rsid w:val="00A25984"/>
    <w:rsid w:val="00A25B2D"/>
    <w:rsid w:val="00A26272"/>
    <w:rsid w:val="00A269BF"/>
    <w:rsid w:val="00A271D6"/>
    <w:rsid w:val="00A2768B"/>
    <w:rsid w:val="00A305DF"/>
    <w:rsid w:val="00A307A6"/>
    <w:rsid w:val="00A3092F"/>
    <w:rsid w:val="00A30DE9"/>
    <w:rsid w:val="00A318A1"/>
    <w:rsid w:val="00A32E2B"/>
    <w:rsid w:val="00A33281"/>
    <w:rsid w:val="00A33634"/>
    <w:rsid w:val="00A33C5D"/>
    <w:rsid w:val="00A33CFC"/>
    <w:rsid w:val="00A34AE4"/>
    <w:rsid w:val="00A352AB"/>
    <w:rsid w:val="00A35B8E"/>
    <w:rsid w:val="00A36C08"/>
    <w:rsid w:val="00A37073"/>
    <w:rsid w:val="00A37B67"/>
    <w:rsid w:val="00A4199C"/>
    <w:rsid w:val="00A426DE"/>
    <w:rsid w:val="00A42BB6"/>
    <w:rsid w:val="00A42C15"/>
    <w:rsid w:val="00A432EF"/>
    <w:rsid w:val="00A43581"/>
    <w:rsid w:val="00A435C3"/>
    <w:rsid w:val="00A44026"/>
    <w:rsid w:val="00A45A2C"/>
    <w:rsid w:val="00A46244"/>
    <w:rsid w:val="00A46DB6"/>
    <w:rsid w:val="00A50D86"/>
    <w:rsid w:val="00A520CD"/>
    <w:rsid w:val="00A52236"/>
    <w:rsid w:val="00A523AE"/>
    <w:rsid w:val="00A53049"/>
    <w:rsid w:val="00A53362"/>
    <w:rsid w:val="00A53996"/>
    <w:rsid w:val="00A5537B"/>
    <w:rsid w:val="00A55478"/>
    <w:rsid w:val="00A568B6"/>
    <w:rsid w:val="00A56901"/>
    <w:rsid w:val="00A579D6"/>
    <w:rsid w:val="00A608D6"/>
    <w:rsid w:val="00A61010"/>
    <w:rsid w:val="00A6142A"/>
    <w:rsid w:val="00A61A0C"/>
    <w:rsid w:val="00A61A16"/>
    <w:rsid w:val="00A624F9"/>
    <w:rsid w:val="00A635C4"/>
    <w:rsid w:val="00A6475B"/>
    <w:rsid w:val="00A647C9"/>
    <w:rsid w:val="00A65BC5"/>
    <w:rsid w:val="00A65D2E"/>
    <w:rsid w:val="00A660C7"/>
    <w:rsid w:val="00A66721"/>
    <w:rsid w:val="00A667F0"/>
    <w:rsid w:val="00A66B2C"/>
    <w:rsid w:val="00A67E7A"/>
    <w:rsid w:val="00A70073"/>
    <w:rsid w:val="00A713ED"/>
    <w:rsid w:val="00A72193"/>
    <w:rsid w:val="00A721A3"/>
    <w:rsid w:val="00A7288C"/>
    <w:rsid w:val="00A72AD7"/>
    <w:rsid w:val="00A740D0"/>
    <w:rsid w:val="00A7438D"/>
    <w:rsid w:val="00A75722"/>
    <w:rsid w:val="00A75E6E"/>
    <w:rsid w:val="00A76FDB"/>
    <w:rsid w:val="00A7703D"/>
    <w:rsid w:val="00A77999"/>
    <w:rsid w:val="00A77D95"/>
    <w:rsid w:val="00A81962"/>
    <w:rsid w:val="00A82017"/>
    <w:rsid w:val="00A82917"/>
    <w:rsid w:val="00A8342A"/>
    <w:rsid w:val="00A83AC1"/>
    <w:rsid w:val="00A84541"/>
    <w:rsid w:val="00A84734"/>
    <w:rsid w:val="00A857A6"/>
    <w:rsid w:val="00A85D7E"/>
    <w:rsid w:val="00A8652B"/>
    <w:rsid w:val="00A86BC1"/>
    <w:rsid w:val="00A86E14"/>
    <w:rsid w:val="00A87BE8"/>
    <w:rsid w:val="00A90007"/>
    <w:rsid w:val="00A90318"/>
    <w:rsid w:val="00A910B3"/>
    <w:rsid w:val="00A91BDF"/>
    <w:rsid w:val="00A92CAC"/>
    <w:rsid w:val="00A92E45"/>
    <w:rsid w:val="00A9402C"/>
    <w:rsid w:val="00A9437D"/>
    <w:rsid w:val="00A953AC"/>
    <w:rsid w:val="00A95914"/>
    <w:rsid w:val="00A95DA7"/>
    <w:rsid w:val="00A9601C"/>
    <w:rsid w:val="00A96DE1"/>
    <w:rsid w:val="00A97E78"/>
    <w:rsid w:val="00AA01AB"/>
    <w:rsid w:val="00AA038F"/>
    <w:rsid w:val="00AA1141"/>
    <w:rsid w:val="00AA1150"/>
    <w:rsid w:val="00AA14D6"/>
    <w:rsid w:val="00AA1CB6"/>
    <w:rsid w:val="00AA2503"/>
    <w:rsid w:val="00AA25C3"/>
    <w:rsid w:val="00AA2666"/>
    <w:rsid w:val="00AA26C4"/>
    <w:rsid w:val="00AA28E7"/>
    <w:rsid w:val="00AA2D9D"/>
    <w:rsid w:val="00AA2ED7"/>
    <w:rsid w:val="00AA3EEF"/>
    <w:rsid w:val="00AA456A"/>
    <w:rsid w:val="00AA46D4"/>
    <w:rsid w:val="00AA4A9F"/>
    <w:rsid w:val="00AA4AF7"/>
    <w:rsid w:val="00AA4CE0"/>
    <w:rsid w:val="00AA5932"/>
    <w:rsid w:val="00AA5BFF"/>
    <w:rsid w:val="00AA5C14"/>
    <w:rsid w:val="00AA77A7"/>
    <w:rsid w:val="00AB0054"/>
    <w:rsid w:val="00AB0220"/>
    <w:rsid w:val="00AB198B"/>
    <w:rsid w:val="00AB20CD"/>
    <w:rsid w:val="00AB22FC"/>
    <w:rsid w:val="00AB288B"/>
    <w:rsid w:val="00AB2F4C"/>
    <w:rsid w:val="00AB3DC8"/>
    <w:rsid w:val="00AB4288"/>
    <w:rsid w:val="00AB47B4"/>
    <w:rsid w:val="00AB48A7"/>
    <w:rsid w:val="00AB53BE"/>
    <w:rsid w:val="00AB56B6"/>
    <w:rsid w:val="00AB5BD0"/>
    <w:rsid w:val="00AB63B0"/>
    <w:rsid w:val="00AB643B"/>
    <w:rsid w:val="00AB68A4"/>
    <w:rsid w:val="00AB7065"/>
    <w:rsid w:val="00AB7708"/>
    <w:rsid w:val="00AB7C37"/>
    <w:rsid w:val="00AC1C86"/>
    <w:rsid w:val="00AC53F9"/>
    <w:rsid w:val="00AC629E"/>
    <w:rsid w:val="00AC62D5"/>
    <w:rsid w:val="00AC65ED"/>
    <w:rsid w:val="00AC715E"/>
    <w:rsid w:val="00AC7616"/>
    <w:rsid w:val="00AD0D78"/>
    <w:rsid w:val="00AD0F38"/>
    <w:rsid w:val="00AD133F"/>
    <w:rsid w:val="00AD184B"/>
    <w:rsid w:val="00AD1B6B"/>
    <w:rsid w:val="00AD23E4"/>
    <w:rsid w:val="00AD2ECC"/>
    <w:rsid w:val="00AD47C6"/>
    <w:rsid w:val="00AD491B"/>
    <w:rsid w:val="00AD5742"/>
    <w:rsid w:val="00AD65F6"/>
    <w:rsid w:val="00AD6A10"/>
    <w:rsid w:val="00AD72D8"/>
    <w:rsid w:val="00AD748B"/>
    <w:rsid w:val="00AE00D1"/>
    <w:rsid w:val="00AE0177"/>
    <w:rsid w:val="00AE0BDB"/>
    <w:rsid w:val="00AE17C5"/>
    <w:rsid w:val="00AE3045"/>
    <w:rsid w:val="00AE444E"/>
    <w:rsid w:val="00AE4F5E"/>
    <w:rsid w:val="00AE517D"/>
    <w:rsid w:val="00AE6EED"/>
    <w:rsid w:val="00AE7486"/>
    <w:rsid w:val="00AE778B"/>
    <w:rsid w:val="00AE7992"/>
    <w:rsid w:val="00AF03A9"/>
    <w:rsid w:val="00AF03F4"/>
    <w:rsid w:val="00AF0411"/>
    <w:rsid w:val="00AF1654"/>
    <w:rsid w:val="00AF1C44"/>
    <w:rsid w:val="00AF22AB"/>
    <w:rsid w:val="00AF23CA"/>
    <w:rsid w:val="00AF2965"/>
    <w:rsid w:val="00AF2C6C"/>
    <w:rsid w:val="00AF2E1E"/>
    <w:rsid w:val="00AF2F17"/>
    <w:rsid w:val="00AF3D70"/>
    <w:rsid w:val="00AF5093"/>
    <w:rsid w:val="00AF5799"/>
    <w:rsid w:val="00AF5D4A"/>
    <w:rsid w:val="00AF66DA"/>
    <w:rsid w:val="00AF6D96"/>
    <w:rsid w:val="00B02678"/>
    <w:rsid w:val="00B0282A"/>
    <w:rsid w:val="00B037A4"/>
    <w:rsid w:val="00B042F9"/>
    <w:rsid w:val="00B04F69"/>
    <w:rsid w:val="00B050F0"/>
    <w:rsid w:val="00B0664A"/>
    <w:rsid w:val="00B06E13"/>
    <w:rsid w:val="00B06EA7"/>
    <w:rsid w:val="00B07207"/>
    <w:rsid w:val="00B0774A"/>
    <w:rsid w:val="00B114FC"/>
    <w:rsid w:val="00B12D99"/>
    <w:rsid w:val="00B12E82"/>
    <w:rsid w:val="00B13DDD"/>
    <w:rsid w:val="00B15D0E"/>
    <w:rsid w:val="00B16499"/>
    <w:rsid w:val="00B16917"/>
    <w:rsid w:val="00B17028"/>
    <w:rsid w:val="00B17B4F"/>
    <w:rsid w:val="00B2043C"/>
    <w:rsid w:val="00B212AA"/>
    <w:rsid w:val="00B2223B"/>
    <w:rsid w:val="00B22368"/>
    <w:rsid w:val="00B22A52"/>
    <w:rsid w:val="00B22B8C"/>
    <w:rsid w:val="00B230B1"/>
    <w:rsid w:val="00B243A2"/>
    <w:rsid w:val="00B25453"/>
    <w:rsid w:val="00B258D0"/>
    <w:rsid w:val="00B25951"/>
    <w:rsid w:val="00B268A6"/>
    <w:rsid w:val="00B278B0"/>
    <w:rsid w:val="00B30386"/>
    <w:rsid w:val="00B308B5"/>
    <w:rsid w:val="00B31D5E"/>
    <w:rsid w:val="00B3257C"/>
    <w:rsid w:val="00B32677"/>
    <w:rsid w:val="00B32EEF"/>
    <w:rsid w:val="00B33C43"/>
    <w:rsid w:val="00B33D83"/>
    <w:rsid w:val="00B351EE"/>
    <w:rsid w:val="00B35E96"/>
    <w:rsid w:val="00B36253"/>
    <w:rsid w:val="00B36302"/>
    <w:rsid w:val="00B36492"/>
    <w:rsid w:val="00B36E36"/>
    <w:rsid w:val="00B41528"/>
    <w:rsid w:val="00B41B71"/>
    <w:rsid w:val="00B4280E"/>
    <w:rsid w:val="00B4292F"/>
    <w:rsid w:val="00B43B93"/>
    <w:rsid w:val="00B43C2B"/>
    <w:rsid w:val="00B43C3A"/>
    <w:rsid w:val="00B46F81"/>
    <w:rsid w:val="00B46FAB"/>
    <w:rsid w:val="00B50FCF"/>
    <w:rsid w:val="00B51DE7"/>
    <w:rsid w:val="00B52CCF"/>
    <w:rsid w:val="00B5323D"/>
    <w:rsid w:val="00B53904"/>
    <w:rsid w:val="00B53933"/>
    <w:rsid w:val="00B54102"/>
    <w:rsid w:val="00B5429F"/>
    <w:rsid w:val="00B54D7E"/>
    <w:rsid w:val="00B55B39"/>
    <w:rsid w:val="00B55D58"/>
    <w:rsid w:val="00B56D1A"/>
    <w:rsid w:val="00B57968"/>
    <w:rsid w:val="00B57DF3"/>
    <w:rsid w:val="00B60736"/>
    <w:rsid w:val="00B60C75"/>
    <w:rsid w:val="00B62C41"/>
    <w:rsid w:val="00B62F6A"/>
    <w:rsid w:val="00B637EF"/>
    <w:rsid w:val="00B63AD8"/>
    <w:rsid w:val="00B63B62"/>
    <w:rsid w:val="00B63BD4"/>
    <w:rsid w:val="00B642E6"/>
    <w:rsid w:val="00B65849"/>
    <w:rsid w:val="00B66B12"/>
    <w:rsid w:val="00B67759"/>
    <w:rsid w:val="00B67A51"/>
    <w:rsid w:val="00B705E1"/>
    <w:rsid w:val="00B71E6E"/>
    <w:rsid w:val="00B71FCE"/>
    <w:rsid w:val="00B7244A"/>
    <w:rsid w:val="00B72E4A"/>
    <w:rsid w:val="00B745D6"/>
    <w:rsid w:val="00B76609"/>
    <w:rsid w:val="00B76E91"/>
    <w:rsid w:val="00B77281"/>
    <w:rsid w:val="00B77874"/>
    <w:rsid w:val="00B77C2F"/>
    <w:rsid w:val="00B80315"/>
    <w:rsid w:val="00B80C9A"/>
    <w:rsid w:val="00B82A45"/>
    <w:rsid w:val="00B83842"/>
    <w:rsid w:val="00B83CBA"/>
    <w:rsid w:val="00B84580"/>
    <w:rsid w:val="00B8497A"/>
    <w:rsid w:val="00B864B0"/>
    <w:rsid w:val="00B865A3"/>
    <w:rsid w:val="00B866BF"/>
    <w:rsid w:val="00B9010A"/>
    <w:rsid w:val="00B90D5B"/>
    <w:rsid w:val="00B90F14"/>
    <w:rsid w:val="00B911CA"/>
    <w:rsid w:val="00B91716"/>
    <w:rsid w:val="00B91DAB"/>
    <w:rsid w:val="00B92039"/>
    <w:rsid w:val="00B92605"/>
    <w:rsid w:val="00B929DE"/>
    <w:rsid w:val="00B92AA0"/>
    <w:rsid w:val="00B92C1C"/>
    <w:rsid w:val="00B92D63"/>
    <w:rsid w:val="00B94499"/>
    <w:rsid w:val="00B94AFF"/>
    <w:rsid w:val="00B94B26"/>
    <w:rsid w:val="00B94CF5"/>
    <w:rsid w:val="00B94ED6"/>
    <w:rsid w:val="00B96AAE"/>
    <w:rsid w:val="00B976C6"/>
    <w:rsid w:val="00BA0D2D"/>
    <w:rsid w:val="00BA0D93"/>
    <w:rsid w:val="00BA11F8"/>
    <w:rsid w:val="00BA342B"/>
    <w:rsid w:val="00BA551A"/>
    <w:rsid w:val="00BA5A8A"/>
    <w:rsid w:val="00BA6C68"/>
    <w:rsid w:val="00BA6DF9"/>
    <w:rsid w:val="00BB0589"/>
    <w:rsid w:val="00BB06A8"/>
    <w:rsid w:val="00BB0AE5"/>
    <w:rsid w:val="00BB2CA3"/>
    <w:rsid w:val="00BB2D75"/>
    <w:rsid w:val="00BB2E89"/>
    <w:rsid w:val="00BB4CB7"/>
    <w:rsid w:val="00BB5F9A"/>
    <w:rsid w:val="00BB6767"/>
    <w:rsid w:val="00BB6C07"/>
    <w:rsid w:val="00BB733D"/>
    <w:rsid w:val="00BB787F"/>
    <w:rsid w:val="00BC14C8"/>
    <w:rsid w:val="00BC15B4"/>
    <w:rsid w:val="00BC1B81"/>
    <w:rsid w:val="00BC300C"/>
    <w:rsid w:val="00BC3512"/>
    <w:rsid w:val="00BC5C0E"/>
    <w:rsid w:val="00BC68D8"/>
    <w:rsid w:val="00BC702E"/>
    <w:rsid w:val="00BD25CE"/>
    <w:rsid w:val="00BD3465"/>
    <w:rsid w:val="00BD4E7B"/>
    <w:rsid w:val="00BD635C"/>
    <w:rsid w:val="00BD69FD"/>
    <w:rsid w:val="00BD6A4F"/>
    <w:rsid w:val="00BD6A94"/>
    <w:rsid w:val="00BD6AE9"/>
    <w:rsid w:val="00BD6BCB"/>
    <w:rsid w:val="00BE0C80"/>
    <w:rsid w:val="00BE22C7"/>
    <w:rsid w:val="00BE28C9"/>
    <w:rsid w:val="00BE2CED"/>
    <w:rsid w:val="00BE31E0"/>
    <w:rsid w:val="00BE4DDA"/>
    <w:rsid w:val="00BE54FE"/>
    <w:rsid w:val="00BE5E77"/>
    <w:rsid w:val="00BE694C"/>
    <w:rsid w:val="00BE6FDF"/>
    <w:rsid w:val="00BF0629"/>
    <w:rsid w:val="00BF165F"/>
    <w:rsid w:val="00BF1669"/>
    <w:rsid w:val="00BF188E"/>
    <w:rsid w:val="00BF1D39"/>
    <w:rsid w:val="00BF2E4C"/>
    <w:rsid w:val="00BF3088"/>
    <w:rsid w:val="00BF37CC"/>
    <w:rsid w:val="00BF4A8B"/>
    <w:rsid w:val="00BF533F"/>
    <w:rsid w:val="00BF552A"/>
    <w:rsid w:val="00BF6C99"/>
    <w:rsid w:val="00BF7977"/>
    <w:rsid w:val="00C01457"/>
    <w:rsid w:val="00C01ABD"/>
    <w:rsid w:val="00C01BDE"/>
    <w:rsid w:val="00C01FD0"/>
    <w:rsid w:val="00C03415"/>
    <w:rsid w:val="00C03701"/>
    <w:rsid w:val="00C03C98"/>
    <w:rsid w:val="00C0441E"/>
    <w:rsid w:val="00C048D2"/>
    <w:rsid w:val="00C0492A"/>
    <w:rsid w:val="00C056EE"/>
    <w:rsid w:val="00C05702"/>
    <w:rsid w:val="00C0576D"/>
    <w:rsid w:val="00C10276"/>
    <w:rsid w:val="00C1032F"/>
    <w:rsid w:val="00C10816"/>
    <w:rsid w:val="00C10CFD"/>
    <w:rsid w:val="00C13615"/>
    <w:rsid w:val="00C138DB"/>
    <w:rsid w:val="00C13C5A"/>
    <w:rsid w:val="00C1493E"/>
    <w:rsid w:val="00C15147"/>
    <w:rsid w:val="00C15BB9"/>
    <w:rsid w:val="00C16702"/>
    <w:rsid w:val="00C16E5E"/>
    <w:rsid w:val="00C172CC"/>
    <w:rsid w:val="00C175A7"/>
    <w:rsid w:val="00C201FD"/>
    <w:rsid w:val="00C2093D"/>
    <w:rsid w:val="00C2202F"/>
    <w:rsid w:val="00C23077"/>
    <w:rsid w:val="00C236BA"/>
    <w:rsid w:val="00C2394F"/>
    <w:rsid w:val="00C23D3A"/>
    <w:rsid w:val="00C23E85"/>
    <w:rsid w:val="00C24509"/>
    <w:rsid w:val="00C2490A"/>
    <w:rsid w:val="00C257D1"/>
    <w:rsid w:val="00C2623B"/>
    <w:rsid w:val="00C262F9"/>
    <w:rsid w:val="00C27B70"/>
    <w:rsid w:val="00C304B0"/>
    <w:rsid w:val="00C31E0C"/>
    <w:rsid w:val="00C327BA"/>
    <w:rsid w:val="00C33208"/>
    <w:rsid w:val="00C339C9"/>
    <w:rsid w:val="00C34C02"/>
    <w:rsid w:val="00C34D1D"/>
    <w:rsid w:val="00C35266"/>
    <w:rsid w:val="00C36C96"/>
    <w:rsid w:val="00C36CCA"/>
    <w:rsid w:val="00C37657"/>
    <w:rsid w:val="00C404FC"/>
    <w:rsid w:val="00C414EE"/>
    <w:rsid w:val="00C41F28"/>
    <w:rsid w:val="00C42466"/>
    <w:rsid w:val="00C42674"/>
    <w:rsid w:val="00C42E5D"/>
    <w:rsid w:val="00C43A9B"/>
    <w:rsid w:val="00C43EBB"/>
    <w:rsid w:val="00C44B58"/>
    <w:rsid w:val="00C45852"/>
    <w:rsid w:val="00C459A7"/>
    <w:rsid w:val="00C45C8E"/>
    <w:rsid w:val="00C45EB9"/>
    <w:rsid w:val="00C45FE4"/>
    <w:rsid w:val="00C46BD9"/>
    <w:rsid w:val="00C47657"/>
    <w:rsid w:val="00C47BFE"/>
    <w:rsid w:val="00C47F55"/>
    <w:rsid w:val="00C50F1B"/>
    <w:rsid w:val="00C51452"/>
    <w:rsid w:val="00C51514"/>
    <w:rsid w:val="00C51B3E"/>
    <w:rsid w:val="00C51E94"/>
    <w:rsid w:val="00C5226F"/>
    <w:rsid w:val="00C522FD"/>
    <w:rsid w:val="00C53130"/>
    <w:rsid w:val="00C5355A"/>
    <w:rsid w:val="00C5485C"/>
    <w:rsid w:val="00C56899"/>
    <w:rsid w:val="00C56AE5"/>
    <w:rsid w:val="00C57047"/>
    <w:rsid w:val="00C60289"/>
    <w:rsid w:val="00C60A25"/>
    <w:rsid w:val="00C610C4"/>
    <w:rsid w:val="00C6114E"/>
    <w:rsid w:val="00C61630"/>
    <w:rsid w:val="00C6212D"/>
    <w:rsid w:val="00C6296E"/>
    <w:rsid w:val="00C645BD"/>
    <w:rsid w:val="00C647E4"/>
    <w:rsid w:val="00C64A36"/>
    <w:rsid w:val="00C6739C"/>
    <w:rsid w:val="00C6787A"/>
    <w:rsid w:val="00C700FB"/>
    <w:rsid w:val="00C729A1"/>
    <w:rsid w:val="00C72C50"/>
    <w:rsid w:val="00C736CC"/>
    <w:rsid w:val="00C73B83"/>
    <w:rsid w:val="00C73EFE"/>
    <w:rsid w:val="00C74ABA"/>
    <w:rsid w:val="00C74F2B"/>
    <w:rsid w:val="00C75FF0"/>
    <w:rsid w:val="00C7782E"/>
    <w:rsid w:val="00C77C4A"/>
    <w:rsid w:val="00C80582"/>
    <w:rsid w:val="00C8075C"/>
    <w:rsid w:val="00C80B1E"/>
    <w:rsid w:val="00C818E1"/>
    <w:rsid w:val="00C8259F"/>
    <w:rsid w:val="00C8302E"/>
    <w:rsid w:val="00C8310C"/>
    <w:rsid w:val="00C83702"/>
    <w:rsid w:val="00C83C72"/>
    <w:rsid w:val="00C83FDE"/>
    <w:rsid w:val="00C8414D"/>
    <w:rsid w:val="00C84B52"/>
    <w:rsid w:val="00C85714"/>
    <w:rsid w:val="00C85935"/>
    <w:rsid w:val="00C85C6B"/>
    <w:rsid w:val="00C85D1C"/>
    <w:rsid w:val="00C86141"/>
    <w:rsid w:val="00C86593"/>
    <w:rsid w:val="00C86F80"/>
    <w:rsid w:val="00C871ED"/>
    <w:rsid w:val="00C909C4"/>
    <w:rsid w:val="00C91C02"/>
    <w:rsid w:val="00C9322D"/>
    <w:rsid w:val="00C932F8"/>
    <w:rsid w:val="00C944DB"/>
    <w:rsid w:val="00C953D5"/>
    <w:rsid w:val="00C95F29"/>
    <w:rsid w:val="00C96038"/>
    <w:rsid w:val="00C964E5"/>
    <w:rsid w:val="00C9690C"/>
    <w:rsid w:val="00C9753B"/>
    <w:rsid w:val="00C97DFD"/>
    <w:rsid w:val="00CA097A"/>
    <w:rsid w:val="00CA185F"/>
    <w:rsid w:val="00CA1A0D"/>
    <w:rsid w:val="00CA1B9B"/>
    <w:rsid w:val="00CA2364"/>
    <w:rsid w:val="00CA2858"/>
    <w:rsid w:val="00CA2F71"/>
    <w:rsid w:val="00CA33CA"/>
    <w:rsid w:val="00CA3AA7"/>
    <w:rsid w:val="00CA3C91"/>
    <w:rsid w:val="00CA44DD"/>
    <w:rsid w:val="00CA51E2"/>
    <w:rsid w:val="00CA59DA"/>
    <w:rsid w:val="00CA5A48"/>
    <w:rsid w:val="00CA5BA7"/>
    <w:rsid w:val="00CA639F"/>
    <w:rsid w:val="00CA6D79"/>
    <w:rsid w:val="00CA6D8D"/>
    <w:rsid w:val="00CB0EBA"/>
    <w:rsid w:val="00CB1662"/>
    <w:rsid w:val="00CB233F"/>
    <w:rsid w:val="00CB481B"/>
    <w:rsid w:val="00CB5A8B"/>
    <w:rsid w:val="00CB5EA2"/>
    <w:rsid w:val="00CC018D"/>
    <w:rsid w:val="00CC0760"/>
    <w:rsid w:val="00CC0B14"/>
    <w:rsid w:val="00CC0C64"/>
    <w:rsid w:val="00CC1035"/>
    <w:rsid w:val="00CC1AB4"/>
    <w:rsid w:val="00CC1FA7"/>
    <w:rsid w:val="00CC2282"/>
    <w:rsid w:val="00CC24F5"/>
    <w:rsid w:val="00CC284C"/>
    <w:rsid w:val="00CC2F0E"/>
    <w:rsid w:val="00CC36C7"/>
    <w:rsid w:val="00CC3F81"/>
    <w:rsid w:val="00CC4B4E"/>
    <w:rsid w:val="00CC4D80"/>
    <w:rsid w:val="00CC51C4"/>
    <w:rsid w:val="00CC5274"/>
    <w:rsid w:val="00CC566E"/>
    <w:rsid w:val="00CC5A52"/>
    <w:rsid w:val="00CC6092"/>
    <w:rsid w:val="00CC60C6"/>
    <w:rsid w:val="00CC74F7"/>
    <w:rsid w:val="00CC7C46"/>
    <w:rsid w:val="00CD13CE"/>
    <w:rsid w:val="00CD1C5A"/>
    <w:rsid w:val="00CD2CD0"/>
    <w:rsid w:val="00CD3028"/>
    <w:rsid w:val="00CD339F"/>
    <w:rsid w:val="00CD37A4"/>
    <w:rsid w:val="00CD3CFD"/>
    <w:rsid w:val="00CD514B"/>
    <w:rsid w:val="00CD678A"/>
    <w:rsid w:val="00CE0F59"/>
    <w:rsid w:val="00CE2406"/>
    <w:rsid w:val="00CE24FA"/>
    <w:rsid w:val="00CE289F"/>
    <w:rsid w:val="00CE429A"/>
    <w:rsid w:val="00CE4446"/>
    <w:rsid w:val="00CE4986"/>
    <w:rsid w:val="00CE4ACC"/>
    <w:rsid w:val="00CE6D43"/>
    <w:rsid w:val="00CE7841"/>
    <w:rsid w:val="00CE7CA1"/>
    <w:rsid w:val="00CE7E62"/>
    <w:rsid w:val="00CF0066"/>
    <w:rsid w:val="00CF057A"/>
    <w:rsid w:val="00CF1EC5"/>
    <w:rsid w:val="00CF223C"/>
    <w:rsid w:val="00CF238F"/>
    <w:rsid w:val="00CF299F"/>
    <w:rsid w:val="00CF38EB"/>
    <w:rsid w:val="00CF3C7A"/>
    <w:rsid w:val="00CF3F17"/>
    <w:rsid w:val="00CF51BB"/>
    <w:rsid w:val="00CF6030"/>
    <w:rsid w:val="00CF6453"/>
    <w:rsid w:val="00CF6BB2"/>
    <w:rsid w:val="00CF76FD"/>
    <w:rsid w:val="00CF77C4"/>
    <w:rsid w:val="00D000C0"/>
    <w:rsid w:val="00D00C00"/>
    <w:rsid w:val="00D00D56"/>
    <w:rsid w:val="00D01D79"/>
    <w:rsid w:val="00D02B0C"/>
    <w:rsid w:val="00D02C44"/>
    <w:rsid w:val="00D02E86"/>
    <w:rsid w:val="00D031FF"/>
    <w:rsid w:val="00D0352C"/>
    <w:rsid w:val="00D03C30"/>
    <w:rsid w:val="00D04D68"/>
    <w:rsid w:val="00D04FA9"/>
    <w:rsid w:val="00D06FCC"/>
    <w:rsid w:val="00D07FB4"/>
    <w:rsid w:val="00D11868"/>
    <w:rsid w:val="00D11B1B"/>
    <w:rsid w:val="00D135F3"/>
    <w:rsid w:val="00D15DD0"/>
    <w:rsid w:val="00D16100"/>
    <w:rsid w:val="00D162B1"/>
    <w:rsid w:val="00D165BC"/>
    <w:rsid w:val="00D16BFA"/>
    <w:rsid w:val="00D16E4F"/>
    <w:rsid w:val="00D16E62"/>
    <w:rsid w:val="00D17338"/>
    <w:rsid w:val="00D205A6"/>
    <w:rsid w:val="00D2097F"/>
    <w:rsid w:val="00D20A8F"/>
    <w:rsid w:val="00D21B5E"/>
    <w:rsid w:val="00D21F41"/>
    <w:rsid w:val="00D221DE"/>
    <w:rsid w:val="00D227D4"/>
    <w:rsid w:val="00D22B43"/>
    <w:rsid w:val="00D22DA4"/>
    <w:rsid w:val="00D23B63"/>
    <w:rsid w:val="00D258CA"/>
    <w:rsid w:val="00D26005"/>
    <w:rsid w:val="00D2668A"/>
    <w:rsid w:val="00D26A2D"/>
    <w:rsid w:val="00D27919"/>
    <w:rsid w:val="00D279BD"/>
    <w:rsid w:val="00D27B6A"/>
    <w:rsid w:val="00D3032D"/>
    <w:rsid w:val="00D30B2E"/>
    <w:rsid w:val="00D32785"/>
    <w:rsid w:val="00D341D6"/>
    <w:rsid w:val="00D3465C"/>
    <w:rsid w:val="00D34B60"/>
    <w:rsid w:val="00D35AA0"/>
    <w:rsid w:val="00D35D7E"/>
    <w:rsid w:val="00D3637C"/>
    <w:rsid w:val="00D36BC1"/>
    <w:rsid w:val="00D36F65"/>
    <w:rsid w:val="00D3702D"/>
    <w:rsid w:val="00D3736F"/>
    <w:rsid w:val="00D37C30"/>
    <w:rsid w:val="00D37DA3"/>
    <w:rsid w:val="00D37E95"/>
    <w:rsid w:val="00D40486"/>
    <w:rsid w:val="00D4297A"/>
    <w:rsid w:val="00D432A4"/>
    <w:rsid w:val="00D43B12"/>
    <w:rsid w:val="00D44229"/>
    <w:rsid w:val="00D455D3"/>
    <w:rsid w:val="00D4575B"/>
    <w:rsid w:val="00D45A13"/>
    <w:rsid w:val="00D45D5E"/>
    <w:rsid w:val="00D46202"/>
    <w:rsid w:val="00D46C28"/>
    <w:rsid w:val="00D46D0C"/>
    <w:rsid w:val="00D46D1D"/>
    <w:rsid w:val="00D46DDC"/>
    <w:rsid w:val="00D47542"/>
    <w:rsid w:val="00D4755B"/>
    <w:rsid w:val="00D47885"/>
    <w:rsid w:val="00D503D3"/>
    <w:rsid w:val="00D507D9"/>
    <w:rsid w:val="00D5153D"/>
    <w:rsid w:val="00D515FE"/>
    <w:rsid w:val="00D522D0"/>
    <w:rsid w:val="00D525DE"/>
    <w:rsid w:val="00D52C09"/>
    <w:rsid w:val="00D54035"/>
    <w:rsid w:val="00D542EF"/>
    <w:rsid w:val="00D54903"/>
    <w:rsid w:val="00D5516E"/>
    <w:rsid w:val="00D552F9"/>
    <w:rsid w:val="00D559F4"/>
    <w:rsid w:val="00D560C6"/>
    <w:rsid w:val="00D56A6D"/>
    <w:rsid w:val="00D56B4A"/>
    <w:rsid w:val="00D56E85"/>
    <w:rsid w:val="00D573B7"/>
    <w:rsid w:val="00D57ECE"/>
    <w:rsid w:val="00D6064F"/>
    <w:rsid w:val="00D60FA9"/>
    <w:rsid w:val="00D61BAC"/>
    <w:rsid w:val="00D645E9"/>
    <w:rsid w:val="00D66113"/>
    <w:rsid w:val="00D66E80"/>
    <w:rsid w:val="00D677DF"/>
    <w:rsid w:val="00D67874"/>
    <w:rsid w:val="00D67E27"/>
    <w:rsid w:val="00D67ECE"/>
    <w:rsid w:val="00D700FF"/>
    <w:rsid w:val="00D70965"/>
    <w:rsid w:val="00D70980"/>
    <w:rsid w:val="00D70A0E"/>
    <w:rsid w:val="00D72032"/>
    <w:rsid w:val="00D724C0"/>
    <w:rsid w:val="00D72A03"/>
    <w:rsid w:val="00D73667"/>
    <w:rsid w:val="00D73A77"/>
    <w:rsid w:val="00D74454"/>
    <w:rsid w:val="00D75EE3"/>
    <w:rsid w:val="00D81181"/>
    <w:rsid w:val="00D81188"/>
    <w:rsid w:val="00D81242"/>
    <w:rsid w:val="00D81A5B"/>
    <w:rsid w:val="00D82BB4"/>
    <w:rsid w:val="00D82C2B"/>
    <w:rsid w:val="00D82EBB"/>
    <w:rsid w:val="00D83040"/>
    <w:rsid w:val="00D83347"/>
    <w:rsid w:val="00D838BD"/>
    <w:rsid w:val="00D84367"/>
    <w:rsid w:val="00D84B3A"/>
    <w:rsid w:val="00D8546C"/>
    <w:rsid w:val="00D86E28"/>
    <w:rsid w:val="00D90699"/>
    <w:rsid w:val="00D908B1"/>
    <w:rsid w:val="00D90D13"/>
    <w:rsid w:val="00D910CB"/>
    <w:rsid w:val="00D93010"/>
    <w:rsid w:val="00D932C3"/>
    <w:rsid w:val="00D9409E"/>
    <w:rsid w:val="00D94B1E"/>
    <w:rsid w:val="00D94EA8"/>
    <w:rsid w:val="00D95701"/>
    <w:rsid w:val="00D9572C"/>
    <w:rsid w:val="00D96E16"/>
    <w:rsid w:val="00DA00FE"/>
    <w:rsid w:val="00DA02E2"/>
    <w:rsid w:val="00DA0E5F"/>
    <w:rsid w:val="00DA1157"/>
    <w:rsid w:val="00DA1CFA"/>
    <w:rsid w:val="00DA1F8B"/>
    <w:rsid w:val="00DA28FC"/>
    <w:rsid w:val="00DA2C9F"/>
    <w:rsid w:val="00DA2EAB"/>
    <w:rsid w:val="00DA4EDE"/>
    <w:rsid w:val="00DA5240"/>
    <w:rsid w:val="00DA620A"/>
    <w:rsid w:val="00DA6FDE"/>
    <w:rsid w:val="00DA701C"/>
    <w:rsid w:val="00DA73FE"/>
    <w:rsid w:val="00DA7D82"/>
    <w:rsid w:val="00DB0ACB"/>
    <w:rsid w:val="00DB10CA"/>
    <w:rsid w:val="00DB28CC"/>
    <w:rsid w:val="00DB3659"/>
    <w:rsid w:val="00DB38F7"/>
    <w:rsid w:val="00DB4034"/>
    <w:rsid w:val="00DB42A5"/>
    <w:rsid w:val="00DB4E08"/>
    <w:rsid w:val="00DB6FD6"/>
    <w:rsid w:val="00DB7872"/>
    <w:rsid w:val="00DB7A1D"/>
    <w:rsid w:val="00DB7FA1"/>
    <w:rsid w:val="00DC000E"/>
    <w:rsid w:val="00DC0359"/>
    <w:rsid w:val="00DC0748"/>
    <w:rsid w:val="00DC0FFF"/>
    <w:rsid w:val="00DC116B"/>
    <w:rsid w:val="00DC370A"/>
    <w:rsid w:val="00DC450F"/>
    <w:rsid w:val="00DC4C91"/>
    <w:rsid w:val="00DC6383"/>
    <w:rsid w:val="00DC64AF"/>
    <w:rsid w:val="00DC7384"/>
    <w:rsid w:val="00DD00A4"/>
    <w:rsid w:val="00DD0931"/>
    <w:rsid w:val="00DD0C98"/>
    <w:rsid w:val="00DD1B9F"/>
    <w:rsid w:val="00DD2390"/>
    <w:rsid w:val="00DD3626"/>
    <w:rsid w:val="00DD36CB"/>
    <w:rsid w:val="00DD431C"/>
    <w:rsid w:val="00DD5113"/>
    <w:rsid w:val="00DD57C8"/>
    <w:rsid w:val="00DD6248"/>
    <w:rsid w:val="00DD657D"/>
    <w:rsid w:val="00DD6BCC"/>
    <w:rsid w:val="00DD6FF9"/>
    <w:rsid w:val="00DD7393"/>
    <w:rsid w:val="00DE1621"/>
    <w:rsid w:val="00DE1AC7"/>
    <w:rsid w:val="00DE1FF8"/>
    <w:rsid w:val="00DE32DA"/>
    <w:rsid w:val="00DE44DB"/>
    <w:rsid w:val="00DE541F"/>
    <w:rsid w:val="00DE582A"/>
    <w:rsid w:val="00DE5FB1"/>
    <w:rsid w:val="00DE67BC"/>
    <w:rsid w:val="00DE7B04"/>
    <w:rsid w:val="00DF0198"/>
    <w:rsid w:val="00DF0364"/>
    <w:rsid w:val="00DF1300"/>
    <w:rsid w:val="00DF1F95"/>
    <w:rsid w:val="00DF2828"/>
    <w:rsid w:val="00DF3A12"/>
    <w:rsid w:val="00DF3B67"/>
    <w:rsid w:val="00DF418A"/>
    <w:rsid w:val="00DF4F9E"/>
    <w:rsid w:val="00DF4FCD"/>
    <w:rsid w:val="00DF5182"/>
    <w:rsid w:val="00DF5ECE"/>
    <w:rsid w:val="00DF7571"/>
    <w:rsid w:val="00DF757D"/>
    <w:rsid w:val="00E00862"/>
    <w:rsid w:val="00E008B0"/>
    <w:rsid w:val="00E0145E"/>
    <w:rsid w:val="00E01B95"/>
    <w:rsid w:val="00E0214E"/>
    <w:rsid w:val="00E03459"/>
    <w:rsid w:val="00E03852"/>
    <w:rsid w:val="00E0488D"/>
    <w:rsid w:val="00E04D03"/>
    <w:rsid w:val="00E07519"/>
    <w:rsid w:val="00E077E0"/>
    <w:rsid w:val="00E07C50"/>
    <w:rsid w:val="00E10263"/>
    <w:rsid w:val="00E10461"/>
    <w:rsid w:val="00E1049A"/>
    <w:rsid w:val="00E106E9"/>
    <w:rsid w:val="00E1164C"/>
    <w:rsid w:val="00E116C7"/>
    <w:rsid w:val="00E116CC"/>
    <w:rsid w:val="00E11FE1"/>
    <w:rsid w:val="00E12BA6"/>
    <w:rsid w:val="00E139AA"/>
    <w:rsid w:val="00E1402E"/>
    <w:rsid w:val="00E1433E"/>
    <w:rsid w:val="00E146C6"/>
    <w:rsid w:val="00E15AFA"/>
    <w:rsid w:val="00E16B2F"/>
    <w:rsid w:val="00E16EF5"/>
    <w:rsid w:val="00E17186"/>
    <w:rsid w:val="00E200FC"/>
    <w:rsid w:val="00E214A4"/>
    <w:rsid w:val="00E21721"/>
    <w:rsid w:val="00E21ADC"/>
    <w:rsid w:val="00E21B98"/>
    <w:rsid w:val="00E21C04"/>
    <w:rsid w:val="00E22413"/>
    <w:rsid w:val="00E224A9"/>
    <w:rsid w:val="00E22B93"/>
    <w:rsid w:val="00E23813"/>
    <w:rsid w:val="00E238B3"/>
    <w:rsid w:val="00E25429"/>
    <w:rsid w:val="00E25D50"/>
    <w:rsid w:val="00E27F10"/>
    <w:rsid w:val="00E3022C"/>
    <w:rsid w:val="00E302FD"/>
    <w:rsid w:val="00E316E3"/>
    <w:rsid w:val="00E32A3B"/>
    <w:rsid w:val="00E32E25"/>
    <w:rsid w:val="00E33825"/>
    <w:rsid w:val="00E33EEF"/>
    <w:rsid w:val="00E34C51"/>
    <w:rsid w:val="00E350A9"/>
    <w:rsid w:val="00E3531D"/>
    <w:rsid w:val="00E356D8"/>
    <w:rsid w:val="00E35F53"/>
    <w:rsid w:val="00E3790E"/>
    <w:rsid w:val="00E37B77"/>
    <w:rsid w:val="00E40405"/>
    <w:rsid w:val="00E40F9F"/>
    <w:rsid w:val="00E42269"/>
    <w:rsid w:val="00E43D86"/>
    <w:rsid w:val="00E44BA3"/>
    <w:rsid w:val="00E44C7A"/>
    <w:rsid w:val="00E44F80"/>
    <w:rsid w:val="00E451F4"/>
    <w:rsid w:val="00E464ED"/>
    <w:rsid w:val="00E47119"/>
    <w:rsid w:val="00E47B3A"/>
    <w:rsid w:val="00E47B78"/>
    <w:rsid w:val="00E5005C"/>
    <w:rsid w:val="00E50D5C"/>
    <w:rsid w:val="00E5115B"/>
    <w:rsid w:val="00E5140B"/>
    <w:rsid w:val="00E517D1"/>
    <w:rsid w:val="00E51855"/>
    <w:rsid w:val="00E51C74"/>
    <w:rsid w:val="00E52731"/>
    <w:rsid w:val="00E527C4"/>
    <w:rsid w:val="00E52AA5"/>
    <w:rsid w:val="00E52CC1"/>
    <w:rsid w:val="00E52FEB"/>
    <w:rsid w:val="00E53520"/>
    <w:rsid w:val="00E53C68"/>
    <w:rsid w:val="00E545CE"/>
    <w:rsid w:val="00E545F4"/>
    <w:rsid w:val="00E556B4"/>
    <w:rsid w:val="00E55877"/>
    <w:rsid w:val="00E55C48"/>
    <w:rsid w:val="00E56D47"/>
    <w:rsid w:val="00E57C9F"/>
    <w:rsid w:val="00E57EB9"/>
    <w:rsid w:val="00E57F6A"/>
    <w:rsid w:val="00E60872"/>
    <w:rsid w:val="00E60F15"/>
    <w:rsid w:val="00E633FB"/>
    <w:rsid w:val="00E658F7"/>
    <w:rsid w:val="00E65FF8"/>
    <w:rsid w:val="00E6622F"/>
    <w:rsid w:val="00E663FD"/>
    <w:rsid w:val="00E66AE7"/>
    <w:rsid w:val="00E66B25"/>
    <w:rsid w:val="00E67F85"/>
    <w:rsid w:val="00E710E8"/>
    <w:rsid w:val="00E71975"/>
    <w:rsid w:val="00E730C5"/>
    <w:rsid w:val="00E747BC"/>
    <w:rsid w:val="00E755C3"/>
    <w:rsid w:val="00E77433"/>
    <w:rsid w:val="00E775D8"/>
    <w:rsid w:val="00E77F84"/>
    <w:rsid w:val="00E8148F"/>
    <w:rsid w:val="00E81D25"/>
    <w:rsid w:val="00E82008"/>
    <w:rsid w:val="00E820DB"/>
    <w:rsid w:val="00E825F8"/>
    <w:rsid w:val="00E826A0"/>
    <w:rsid w:val="00E837B2"/>
    <w:rsid w:val="00E865FE"/>
    <w:rsid w:val="00E86969"/>
    <w:rsid w:val="00E87C71"/>
    <w:rsid w:val="00E87D93"/>
    <w:rsid w:val="00E87F13"/>
    <w:rsid w:val="00E902D8"/>
    <w:rsid w:val="00E91138"/>
    <w:rsid w:val="00E91A7C"/>
    <w:rsid w:val="00E91E29"/>
    <w:rsid w:val="00E921A5"/>
    <w:rsid w:val="00E93965"/>
    <w:rsid w:val="00E93D23"/>
    <w:rsid w:val="00E971FC"/>
    <w:rsid w:val="00E9736F"/>
    <w:rsid w:val="00E97E9F"/>
    <w:rsid w:val="00EA0BA2"/>
    <w:rsid w:val="00EA1287"/>
    <w:rsid w:val="00EA13F0"/>
    <w:rsid w:val="00EA1581"/>
    <w:rsid w:val="00EA1F73"/>
    <w:rsid w:val="00EA24D1"/>
    <w:rsid w:val="00EA713D"/>
    <w:rsid w:val="00EA74AA"/>
    <w:rsid w:val="00EA7502"/>
    <w:rsid w:val="00EA766D"/>
    <w:rsid w:val="00EB087B"/>
    <w:rsid w:val="00EB0D56"/>
    <w:rsid w:val="00EB15EF"/>
    <w:rsid w:val="00EB1896"/>
    <w:rsid w:val="00EB2547"/>
    <w:rsid w:val="00EB2E43"/>
    <w:rsid w:val="00EB2EDB"/>
    <w:rsid w:val="00EB3262"/>
    <w:rsid w:val="00EB523B"/>
    <w:rsid w:val="00EB685F"/>
    <w:rsid w:val="00EB7316"/>
    <w:rsid w:val="00EB73A8"/>
    <w:rsid w:val="00EC0E0F"/>
    <w:rsid w:val="00EC0FC8"/>
    <w:rsid w:val="00EC1EC6"/>
    <w:rsid w:val="00EC23CF"/>
    <w:rsid w:val="00EC2A57"/>
    <w:rsid w:val="00EC3D21"/>
    <w:rsid w:val="00EC5AE8"/>
    <w:rsid w:val="00EC5C41"/>
    <w:rsid w:val="00EC693D"/>
    <w:rsid w:val="00EC6D00"/>
    <w:rsid w:val="00EC6DDB"/>
    <w:rsid w:val="00EC7E13"/>
    <w:rsid w:val="00ED0C4A"/>
    <w:rsid w:val="00ED0EEF"/>
    <w:rsid w:val="00ED1187"/>
    <w:rsid w:val="00ED1743"/>
    <w:rsid w:val="00ED18BF"/>
    <w:rsid w:val="00ED20D4"/>
    <w:rsid w:val="00ED2300"/>
    <w:rsid w:val="00ED23AC"/>
    <w:rsid w:val="00ED2982"/>
    <w:rsid w:val="00ED2B9F"/>
    <w:rsid w:val="00ED2DB6"/>
    <w:rsid w:val="00ED2FE3"/>
    <w:rsid w:val="00ED3348"/>
    <w:rsid w:val="00ED347E"/>
    <w:rsid w:val="00ED3EBB"/>
    <w:rsid w:val="00ED51E1"/>
    <w:rsid w:val="00ED5C59"/>
    <w:rsid w:val="00ED69D5"/>
    <w:rsid w:val="00ED6E4C"/>
    <w:rsid w:val="00ED6FE3"/>
    <w:rsid w:val="00EE04B0"/>
    <w:rsid w:val="00EE0B37"/>
    <w:rsid w:val="00EE1068"/>
    <w:rsid w:val="00EE416F"/>
    <w:rsid w:val="00EE61EC"/>
    <w:rsid w:val="00EF01D1"/>
    <w:rsid w:val="00EF04AE"/>
    <w:rsid w:val="00EF1082"/>
    <w:rsid w:val="00EF3521"/>
    <w:rsid w:val="00EF3EB7"/>
    <w:rsid w:val="00EF3F95"/>
    <w:rsid w:val="00EF4294"/>
    <w:rsid w:val="00EF4AAD"/>
    <w:rsid w:val="00EF651B"/>
    <w:rsid w:val="00EF6699"/>
    <w:rsid w:val="00EF7283"/>
    <w:rsid w:val="00F006CD"/>
    <w:rsid w:val="00F014CA"/>
    <w:rsid w:val="00F042CB"/>
    <w:rsid w:val="00F0447D"/>
    <w:rsid w:val="00F05144"/>
    <w:rsid w:val="00F053C6"/>
    <w:rsid w:val="00F0556E"/>
    <w:rsid w:val="00F1081D"/>
    <w:rsid w:val="00F10D64"/>
    <w:rsid w:val="00F114A0"/>
    <w:rsid w:val="00F132BF"/>
    <w:rsid w:val="00F142F9"/>
    <w:rsid w:val="00F14449"/>
    <w:rsid w:val="00F14C11"/>
    <w:rsid w:val="00F15470"/>
    <w:rsid w:val="00F159B6"/>
    <w:rsid w:val="00F1707A"/>
    <w:rsid w:val="00F17E7D"/>
    <w:rsid w:val="00F20227"/>
    <w:rsid w:val="00F20D58"/>
    <w:rsid w:val="00F20E44"/>
    <w:rsid w:val="00F22F03"/>
    <w:rsid w:val="00F230AC"/>
    <w:rsid w:val="00F23DBE"/>
    <w:rsid w:val="00F25173"/>
    <w:rsid w:val="00F25CD6"/>
    <w:rsid w:val="00F26CC2"/>
    <w:rsid w:val="00F27022"/>
    <w:rsid w:val="00F27EBA"/>
    <w:rsid w:val="00F27ECB"/>
    <w:rsid w:val="00F30DBF"/>
    <w:rsid w:val="00F313FA"/>
    <w:rsid w:val="00F34769"/>
    <w:rsid w:val="00F34F40"/>
    <w:rsid w:val="00F35052"/>
    <w:rsid w:val="00F35634"/>
    <w:rsid w:val="00F37278"/>
    <w:rsid w:val="00F37360"/>
    <w:rsid w:val="00F375DE"/>
    <w:rsid w:val="00F37754"/>
    <w:rsid w:val="00F4123F"/>
    <w:rsid w:val="00F413B6"/>
    <w:rsid w:val="00F41C3F"/>
    <w:rsid w:val="00F42CC0"/>
    <w:rsid w:val="00F42CF7"/>
    <w:rsid w:val="00F42D72"/>
    <w:rsid w:val="00F43000"/>
    <w:rsid w:val="00F43200"/>
    <w:rsid w:val="00F432AA"/>
    <w:rsid w:val="00F43495"/>
    <w:rsid w:val="00F46423"/>
    <w:rsid w:val="00F526A9"/>
    <w:rsid w:val="00F53665"/>
    <w:rsid w:val="00F547E3"/>
    <w:rsid w:val="00F54C97"/>
    <w:rsid w:val="00F5531A"/>
    <w:rsid w:val="00F55780"/>
    <w:rsid w:val="00F55B3B"/>
    <w:rsid w:val="00F55EEB"/>
    <w:rsid w:val="00F563A4"/>
    <w:rsid w:val="00F56A73"/>
    <w:rsid w:val="00F56EDC"/>
    <w:rsid w:val="00F56FFC"/>
    <w:rsid w:val="00F57569"/>
    <w:rsid w:val="00F575BC"/>
    <w:rsid w:val="00F579FB"/>
    <w:rsid w:val="00F60F34"/>
    <w:rsid w:val="00F6113F"/>
    <w:rsid w:val="00F61647"/>
    <w:rsid w:val="00F6292D"/>
    <w:rsid w:val="00F629B7"/>
    <w:rsid w:val="00F633FE"/>
    <w:rsid w:val="00F63FA8"/>
    <w:rsid w:val="00F64BF6"/>
    <w:rsid w:val="00F65761"/>
    <w:rsid w:val="00F660B6"/>
    <w:rsid w:val="00F6624B"/>
    <w:rsid w:val="00F66763"/>
    <w:rsid w:val="00F66980"/>
    <w:rsid w:val="00F67F86"/>
    <w:rsid w:val="00F701E2"/>
    <w:rsid w:val="00F7154A"/>
    <w:rsid w:val="00F72FF9"/>
    <w:rsid w:val="00F731BA"/>
    <w:rsid w:val="00F7330F"/>
    <w:rsid w:val="00F73C1C"/>
    <w:rsid w:val="00F74415"/>
    <w:rsid w:val="00F74433"/>
    <w:rsid w:val="00F76A4E"/>
    <w:rsid w:val="00F7798D"/>
    <w:rsid w:val="00F803B9"/>
    <w:rsid w:val="00F803CD"/>
    <w:rsid w:val="00F80BB9"/>
    <w:rsid w:val="00F80D27"/>
    <w:rsid w:val="00F80E81"/>
    <w:rsid w:val="00F80F84"/>
    <w:rsid w:val="00F81DEC"/>
    <w:rsid w:val="00F81FB5"/>
    <w:rsid w:val="00F8295A"/>
    <w:rsid w:val="00F82B74"/>
    <w:rsid w:val="00F82C62"/>
    <w:rsid w:val="00F82DC4"/>
    <w:rsid w:val="00F833D5"/>
    <w:rsid w:val="00F83ACD"/>
    <w:rsid w:val="00F83D15"/>
    <w:rsid w:val="00F84073"/>
    <w:rsid w:val="00F84912"/>
    <w:rsid w:val="00F85CEE"/>
    <w:rsid w:val="00F85FC3"/>
    <w:rsid w:val="00F911FA"/>
    <w:rsid w:val="00F91C23"/>
    <w:rsid w:val="00F91D79"/>
    <w:rsid w:val="00F9288F"/>
    <w:rsid w:val="00F93328"/>
    <w:rsid w:val="00F93426"/>
    <w:rsid w:val="00F9351A"/>
    <w:rsid w:val="00F945A1"/>
    <w:rsid w:val="00F94CA0"/>
    <w:rsid w:val="00F94FB8"/>
    <w:rsid w:val="00F962C2"/>
    <w:rsid w:val="00F964C1"/>
    <w:rsid w:val="00F9657B"/>
    <w:rsid w:val="00FA09EA"/>
    <w:rsid w:val="00FA129E"/>
    <w:rsid w:val="00FA1471"/>
    <w:rsid w:val="00FA2981"/>
    <w:rsid w:val="00FA39E8"/>
    <w:rsid w:val="00FA4DEC"/>
    <w:rsid w:val="00FA709D"/>
    <w:rsid w:val="00FA7EB8"/>
    <w:rsid w:val="00FB049D"/>
    <w:rsid w:val="00FB122A"/>
    <w:rsid w:val="00FB13B5"/>
    <w:rsid w:val="00FB189C"/>
    <w:rsid w:val="00FB3094"/>
    <w:rsid w:val="00FB36CF"/>
    <w:rsid w:val="00FB42F2"/>
    <w:rsid w:val="00FB435C"/>
    <w:rsid w:val="00FB4A92"/>
    <w:rsid w:val="00FB57F7"/>
    <w:rsid w:val="00FB5AE8"/>
    <w:rsid w:val="00FB5F77"/>
    <w:rsid w:val="00FB683D"/>
    <w:rsid w:val="00FB6E34"/>
    <w:rsid w:val="00FB72F3"/>
    <w:rsid w:val="00FB72FB"/>
    <w:rsid w:val="00FB7727"/>
    <w:rsid w:val="00FB7ABB"/>
    <w:rsid w:val="00FB7E15"/>
    <w:rsid w:val="00FC0D97"/>
    <w:rsid w:val="00FC19C3"/>
    <w:rsid w:val="00FC1A95"/>
    <w:rsid w:val="00FC25BB"/>
    <w:rsid w:val="00FC2909"/>
    <w:rsid w:val="00FC38B4"/>
    <w:rsid w:val="00FC402E"/>
    <w:rsid w:val="00FC4B1D"/>
    <w:rsid w:val="00FC542C"/>
    <w:rsid w:val="00FC61E3"/>
    <w:rsid w:val="00FC63C5"/>
    <w:rsid w:val="00FC67FB"/>
    <w:rsid w:val="00FC6B7C"/>
    <w:rsid w:val="00FC6BFA"/>
    <w:rsid w:val="00FC6CED"/>
    <w:rsid w:val="00FC6DD8"/>
    <w:rsid w:val="00FC6EE7"/>
    <w:rsid w:val="00FC7F65"/>
    <w:rsid w:val="00FD0215"/>
    <w:rsid w:val="00FD03CF"/>
    <w:rsid w:val="00FD113B"/>
    <w:rsid w:val="00FD12FF"/>
    <w:rsid w:val="00FD157C"/>
    <w:rsid w:val="00FD1806"/>
    <w:rsid w:val="00FD333E"/>
    <w:rsid w:val="00FD3525"/>
    <w:rsid w:val="00FD3ADA"/>
    <w:rsid w:val="00FD3EAA"/>
    <w:rsid w:val="00FD4068"/>
    <w:rsid w:val="00FD444E"/>
    <w:rsid w:val="00FD44D8"/>
    <w:rsid w:val="00FD4765"/>
    <w:rsid w:val="00FD4FBF"/>
    <w:rsid w:val="00FD5088"/>
    <w:rsid w:val="00FD59BC"/>
    <w:rsid w:val="00FD7105"/>
    <w:rsid w:val="00FD7567"/>
    <w:rsid w:val="00FE03EB"/>
    <w:rsid w:val="00FE0BDA"/>
    <w:rsid w:val="00FE12F2"/>
    <w:rsid w:val="00FE138B"/>
    <w:rsid w:val="00FE13AF"/>
    <w:rsid w:val="00FE222A"/>
    <w:rsid w:val="00FE2A5E"/>
    <w:rsid w:val="00FE323C"/>
    <w:rsid w:val="00FE4A27"/>
    <w:rsid w:val="00FE58B3"/>
    <w:rsid w:val="00FE5942"/>
    <w:rsid w:val="00FE5AA2"/>
    <w:rsid w:val="00FE6178"/>
    <w:rsid w:val="00FE72EA"/>
    <w:rsid w:val="00FE75A2"/>
    <w:rsid w:val="00FE7649"/>
    <w:rsid w:val="00FF0CBE"/>
    <w:rsid w:val="00FF30F9"/>
    <w:rsid w:val="00FF31B2"/>
    <w:rsid w:val="00FF3CB2"/>
    <w:rsid w:val="00FF4746"/>
    <w:rsid w:val="00FF5285"/>
    <w:rsid w:val="00FF5F0F"/>
    <w:rsid w:val="00FF7013"/>
    <w:rsid w:val="00FF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58C2B"/>
  <w15:docId w15:val="{14C170E7-AFB5-4DB3-8F52-525DF9DB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4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4CF5"/>
    <w:rPr>
      <w:sz w:val="16"/>
      <w:szCs w:val="16"/>
    </w:rPr>
  </w:style>
  <w:style w:type="paragraph" w:styleId="CommentText">
    <w:name w:val="annotation text"/>
    <w:basedOn w:val="Normal"/>
    <w:link w:val="CommentTextChar"/>
    <w:uiPriority w:val="99"/>
    <w:semiHidden/>
    <w:unhideWhenUsed/>
    <w:rsid w:val="00B94CF5"/>
    <w:pPr>
      <w:spacing w:line="240" w:lineRule="auto"/>
    </w:pPr>
    <w:rPr>
      <w:sz w:val="20"/>
      <w:szCs w:val="20"/>
    </w:rPr>
  </w:style>
  <w:style w:type="character" w:customStyle="1" w:styleId="CommentTextChar">
    <w:name w:val="Comment Text Char"/>
    <w:basedOn w:val="DefaultParagraphFont"/>
    <w:link w:val="CommentText"/>
    <w:uiPriority w:val="99"/>
    <w:semiHidden/>
    <w:rsid w:val="00B94CF5"/>
    <w:rPr>
      <w:sz w:val="20"/>
      <w:szCs w:val="20"/>
    </w:rPr>
  </w:style>
  <w:style w:type="paragraph" w:styleId="BalloonText">
    <w:name w:val="Balloon Text"/>
    <w:basedOn w:val="Normal"/>
    <w:link w:val="BalloonTextChar"/>
    <w:uiPriority w:val="99"/>
    <w:semiHidden/>
    <w:unhideWhenUsed/>
    <w:rsid w:val="00B94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CF5"/>
    <w:rPr>
      <w:rFonts w:ascii="Segoe UI" w:hAnsi="Segoe UI" w:cs="Segoe UI"/>
      <w:sz w:val="18"/>
      <w:szCs w:val="18"/>
    </w:rPr>
  </w:style>
  <w:style w:type="paragraph" w:customStyle="1" w:styleId="EndNoteBibliographyTitle">
    <w:name w:val="EndNote Bibliography Title"/>
    <w:basedOn w:val="Normal"/>
    <w:link w:val="EndNoteBibliographyTitleChar"/>
    <w:rsid w:val="00B94CF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94CF5"/>
    <w:rPr>
      <w:rFonts w:ascii="Calibri" w:hAnsi="Calibri" w:cs="Calibri"/>
      <w:noProof/>
    </w:rPr>
  </w:style>
  <w:style w:type="paragraph" w:customStyle="1" w:styleId="EndNoteBibliography">
    <w:name w:val="EndNote Bibliography"/>
    <w:basedOn w:val="Normal"/>
    <w:link w:val="EndNoteBibliographyChar"/>
    <w:rsid w:val="00B94CF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94CF5"/>
    <w:rPr>
      <w:rFonts w:ascii="Calibri" w:hAnsi="Calibri" w:cs="Calibri"/>
      <w:noProof/>
    </w:rPr>
  </w:style>
  <w:style w:type="paragraph" w:styleId="CommentSubject">
    <w:name w:val="annotation subject"/>
    <w:basedOn w:val="CommentText"/>
    <w:next w:val="CommentText"/>
    <w:link w:val="CommentSubjectChar"/>
    <w:uiPriority w:val="99"/>
    <w:semiHidden/>
    <w:unhideWhenUsed/>
    <w:rsid w:val="005D755E"/>
    <w:rPr>
      <w:b/>
      <w:bCs/>
    </w:rPr>
  </w:style>
  <w:style w:type="character" w:customStyle="1" w:styleId="CommentSubjectChar">
    <w:name w:val="Comment Subject Char"/>
    <w:basedOn w:val="CommentTextChar"/>
    <w:link w:val="CommentSubject"/>
    <w:uiPriority w:val="99"/>
    <w:semiHidden/>
    <w:rsid w:val="005D755E"/>
    <w:rPr>
      <w:b/>
      <w:bCs/>
      <w:sz w:val="20"/>
      <w:szCs w:val="20"/>
    </w:rPr>
  </w:style>
  <w:style w:type="paragraph" w:styleId="Revision">
    <w:name w:val="Revision"/>
    <w:hidden/>
    <w:uiPriority w:val="99"/>
    <w:semiHidden/>
    <w:rsid w:val="00C8310C"/>
    <w:pPr>
      <w:spacing w:after="0" w:line="240" w:lineRule="auto"/>
    </w:pPr>
  </w:style>
  <w:style w:type="paragraph" w:styleId="NormalWeb">
    <w:name w:val="Normal (Web)"/>
    <w:basedOn w:val="Normal"/>
    <w:uiPriority w:val="99"/>
    <w:semiHidden/>
    <w:unhideWhenUsed/>
    <w:rsid w:val="001668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33C"/>
    <w:rPr>
      <w:color w:val="0000FF"/>
      <w:u w:val="single"/>
    </w:rPr>
  </w:style>
  <w:style w:type="character" w:customStyle="1" w:styleId="apple-converted-space">
    <w:name w:val="apple-converted-space"/>
    <w:basedOn w:val="DefaultParagraphFont"/>
    <w:rsid w:val="00884F44"/>
  </w:style>
  <w:style w:type="paragraph" w:styleId="BodyText">
    <w:name w:val="Body Text"/>
    <w:basedOn w:val="Normal"/>
    <w:link w:val="BodyTextChar"/>
    <w:rsid w:val="002561F3"/>
    <w:pPr>
      <w:spacing w:line="252" w:lineRule="auto"/>
      <w:jc w:val="both"/>
    </w:pPr>
    <w:rPr>
      <w:rFonts w:eastAsiaTheme="minorEastAsia"/>
    </w:rPr>
  </w:style>
  <w:style w:type="character" w:customStyle="1" w:styleId="BodyTextChar">
    <w:name w:val="Body Text Char"/>
    <w:basedOn w:val="DefaultParagraphFont"/>
    <w:link w:val="BodyText"/>
    <w:rsid w:val="002561F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4715">
      <w:bodyDiv w:val="1"/>
      <w:marLeft w:val="0"/>
      <w:marRight w:val="0"/>
      <w:marTop w:val="0"/>
      <w:marBottom w:val="0"/>
      <w:divBdr>
        <w:top w:val="none" w:sz="0" w:space="0" w:color="auto"/>
        <w:left w:val="none" w:sz="0" w:space="0" w:color="auto"/>
        <w:bottom w:val="none" w:sz="0" w:space="0" w:color="auto"/>
        <w:right w:val="none" w:sz="0" w:space="0" w:color="auto"/>
      </w:divBdr>
    </w:div>
    <w:div w:id="529729090">
      <w:bodyDiv w:val="1"/>
      <w:marLeft w:val="0"/>
      <w:marRight w:val="0"/>
      <w:marTop w:val="0"/>
      <w:marBottom w:val="0"/>
      <w:divBdr>
        <w:top w:val="none" w:sz="0" w:space="0" w:color="auto"/>
        <w:left w:val="none" w:sz="0" w:space="0" w:color="auto"/>
        <w:bottom w:val="none" w:sz="0" w:space="0" w:color="auto"/>
        <w:right w:val="none" w:sz="0" w:space="0" w:color="auto"/>
      </w:divBdr>
    </w:div>
    <w:div w:id="1164707688">
      <w:bodyDiv w:val="1"/>
      <w:marLeft w:val="0"/>
      <w:marRight w:val="0"/>
      <w:marTop w:val="0"/>
      <w:marBottom w:val="0"/>
      <w:divBdr>
        <w:top w:val="none" w:sz="0" w:space="0" w:color="auto"/>
        <w:left w:val="none" w:sz="0" w:space="0" w:color="auto"/>
        <w:bottom w:val="none" w:sz="0" w:space="0" w:color="auto"/>
        <w:right w:val="none" w:sz="0" w:space="0" w:color="auto"/>
      </w:divBdr>
    </w:div>
    <w:div w:id="1309944904">
      <w:bodyDiv w:val="1"/>
      <w:marLeft w:val="0"/>
      <w:marRight w:val="0"/>
      <w:marTop w:val="0"/>
      <w:marBottom w:val="0"/>
      <w:divBdr>
        <w:top w:val="none" w:sz="0" w:space="0" w:color="auto"/>
        <w:left w:val="none" w:sz="0" w:space="0" w:color="auto"/>
        <w:bottom w:val="none" w:sz="0" w:space="0" w:color="auto"/>
        <w:right w:val="none" w:sz="0" w:space="0" w:color="auto"/>
      </w:divBdr>
    </w:div>
    <w:div w:id="1485391276">
      <w:bodyDiv w:val="1"/>
      <w:marLeft w:val="0"/>
      <w:marRight w:val="0"/>
      <w:marTop w:val="0"/>
      <w:marBottom w:val="0"/>
      <w:divBdr>
        <w:top w:val="none" w:sz="0" w:space="0" w:color="auto"/>
        <w:left w:val="none" w:sz="0" w:space="0" w:color="auto"/>
        <w:bottom w:val="none" w:sz="0" w:space="0" w:color="auto"/>
        <w:right w:val="none" w:sz="0" w:space="0" w:color="auto"/>
      </w:divBdr>
    </w:div>
    <w:div w:id="1886673533">
      <w:bodyDiv w:val="1"/>
      <w:marLeft w:val="0"/>
      <w:marRight w:val="0"/>
      <w:marTop w:val="0"/>
      <w:marBottom w:val="0"/>
      <w:divBdr>
        <w:top w:val="none" w:sz="0" w:space="0" w:color="auto"/>
        <w:left w:val="none" w:sz="0" w:space="0" w:color="auto"/>
        <w:bottom w:val="none" w:sz="0" w:space="0" w:color="auto"/>
        <w:right w:val="none" w:sz="0" w:space="0" w:color="auto"/>
      </w:divBdr>
    </w:div>
    <w:div w:id="195266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hyperlink" Target="mailto:jonathan.irish@vanderbilt.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E0406-3494-4090-A02B-EE76264B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5503</Words>
  <Characters>31373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Irish Lab at Vanderbilt</Company>
  <LinksUpToDate>false</LinksUpToDate>
  <CharactersWithSpaces>36803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R Greenplate</dc:creator>
  <cp:lastModifiedBy>Kirsten Diggins</cp:lastModifiedBy>
  <cp:revision>2</cp:revision>
  <cp:lastPrinted>2015-07-17T19:26:00Z</cp:lastPrinted>
  <dcterms:created xsi:type="dcterms:W3CDTF">2017-05-02T04:41:00Z</dcterms:created>
  <dcterms:modified xsi:type="dcterms:W3CDTF">2017-05-02T04:41:00Z</dcterms:modified>
</cp:coreProperties>
</file>